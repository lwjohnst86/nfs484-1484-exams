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F75" w:rsidRDefault="00994F75">
      <w:pPr>
        <w:pStyle w:val="NoSpacing"/>
        <w:jc w:val="center"/>
      </w:pPr>
    </w:p>
    <w:p w:rsidR="00994F75" w:rsidRDefault="009A19E4">
      <w:pPr>
        <w:pStyle w:val="NoSpacing"/>
        <w:jc w:val="center"/>
      </w:pPr>
      <w:r>
        <w:rPr>
          <w:b/>
        </w:rPr>
        <w:t>UNIVERSITY OF TORONTO</w:t>
      </w:r>
    </w:p>
    <w:p w:rsidR="00994F75" w:rsidRDefault="00994F75">
      <w:pPr>
        <w:pStyle w:val="NoSpacing"/>
        <w:jc w:val="center"/>
      </w:pPr>
    </w:p>
    <w:p w:rsidR="00994F75" w:rsidRDefault="009A19E4">
      <w:pPr>
        <w:pStyle w:val="NoSpacing"/>
        <w:jc w:val="center"/>
      </w:pPr>
      <w:r>
        <w:rPr>
          <w:b/>
        </w:rPr>
        <w:t>Department of Nutritional Sciences</w:t>
      </w:r>
    </w:p>
    <w:p w:rsidR="00994F75" w:rsidRDefault="00994F75">
      <w:pPr>
        <w:pStyle w:val="NoSpacing"/>
        <w:jc w:val="center"/>
      </w:pPr>
    </w:p>
    <w:p w:rsidR="00994F75" w:rsidRDefault="009A19E4">
      <w:pPr>
        <w:pStyle w:val="NoSpacing"/>
        <w:jc w:val="center"/>
      </w:pPr>
      <w:r>
        <w:rPr>
          <w:b/>
        </w:rPr>
        <w:t>Mid-Term Examination 2013</w:t>
      </w:r>
    </w:p>
    <w:p w:rsidR="00994F75" w:rsidRDefault="00994F75">
      <w:pPr>
        <w:pStyle w:val="NoSpacing"/>
        <w:jc w:val="center"/>
      </w:pPr>
    </w:p>
    <w:p w:rsidR="00994F75" w:rsidRDefault="009A19E4">
      <w:pPr>
        <w:pStyle w:val="NoSpacing"/>
        <w:jc w:val="center"/>
      </w:pPr>
      <w:r>
        <w:rPr>
          <w:b/>
        </w:rPr>
        <w:t>November 7, 2013</w:t>
      </w:r>
    </w:p>
    <w:p w:rsidR="00994F75" w:rsidRDefault="00994F75">
      <w:pPr>
        <w:pStyle w:val="NoSpacing"/>
        <w:jc w:val="center"/>
      </w:pPr>
    </w:p>
    <w:p w:rsidR="00994F75" w:rsidRDefault="00994F75">
      <w:pPr>
        <w:pStyle w:val="NoSpacing"/>
        <w:jc w:val="center"/>
      </w:pPr>
    </w:p>
    <w:p w:rsidR="00994F75" w:rsidRDefault="00994F75">
      <w:pPr>
        <w:pStyle w:val="NoSpacing"/>
      </w:pPr>
    </w:p>
    <w:p w:rsidR="00994F75" w:rsidRDefault="009A19E4">
      <w:pPr>
        <w:pStyle w:val="NoSpacing"/>
        <w:jc w:val="center"/>
      </w:pPr>
      <w:r>
        <w:rPr>
          <w:b/>
        </w:rPr>
        <w:t>Advanced Nutrition</w:t>
      </w:r>
    </w:p>
    <w:p w:rsidR="00994F75" w:rsidRDefault="009A19E4">
      <w:pPr>
        <w:pStyle w:val="NoSpacing"/>
        <w:jc w:val="center"/>
      </w:pPr>
      <w:r>
        <w:rPr>
          <w:b/>
        </w:rPr>
        <w:t>NFS 484H1 F/ 1484H1 F</w:t>
      </w:r>
    </w:p>
    <w:p w:rsidR="00994F75" w:rsidRDefault="00994F75">
      <w:pPr>
        <w:pStyle w:val="NoSpacing"/>
        <w:jc w:val="center"/>
      </w:pPr>
    </w:p>
    <w:p w:rsidR="00994F75" w:rsidRDefault="009A19E4">
      <w:pPr>
        <w:pStyle w:val="NoSpacing"/>
        <w:jc w:val="center"/>
      </w:pPr>
      <w:r>
        <w:rPr>
          <w:b/>
        </w:rPr>
        <w:t>Duration – 2 hours</w:t>
      </w:r>
    </w:p>
    <w:p w:rsidR="00994F75" w:rsidRDefault="00994F75">
      <w:pPr>
        <w:pStyle w:val="NoSpacing"/>
        <w:jc w:val="center"/>
      </w:pPr>
    </w:p>
    <w:p w:rsidR="00994F75" w:rsidRDefault="00994F75">
      <w:pPr>
        <w:pStyle w:val="NoSpacing"/>
      </w:pPr>
    </w:p>
    <w:p w:rsidR="00994F75" w:rsidRDefault="00994F75">
      <w:pPr>
        <w:pStyle w:val="NoSpacing"/>
      </w:pPr>
    </w:p>
    <w:p w:rsidR="00994F75" w:rsidRDefault="00994F75">
      <w:pPr>
        <w:pStyle w:val="NoSpacing"/>
      </w:pPr>
    </w:p>
    <w:p w:rsidR="00994F75" w:rsidRDefault="00994F75">
      <w:pPr>
        <w:pStyle w:val="NoSpacing"/>
      </w:pPr>
    </w:p>
    <w:p w:rsidR="00994F75" w:rsidRDefault="009A19E4">
      <w:r>
        <w:rPr>
          <w:rFonts w:ascii="Times New Roman" w:hAnsi="Times New Roman"/>
          <w:b/>
        </w:rPr>
        <w:t>General Instructions</w:t>
      </w:r>
    </w:p>
    <w:p w:rsidR="00994F75" w:rsidRDefault="009A19E4">
      <w:pPr>
        <w:numPr>
          <w:ilvl w:val="0"/>
          <w:numId w:val="2"/>
        </w:numPr>
      </w:pPr>
      <w:r>
        <w:rPr>
          <w:rFonts w:ascii="Times New Roman" w:hAnsi="Times New Roman"/>
        </w:rPr>
        <w:t xml:space="preserve">This is an open book examination; therefore students may use any aids that have been brought into the examination room. </w:t>
      </w:r>
    </w:p>
    <w:p w:rsidR="00994F75" w:rsidRDefault="009A19E4">
      <w:pPr>
        <w:numPr>
          <w:ilvl w:val="0"/>
          <w:numId w:val="2"/>
        </w:numPr>
      </w:pPr>
      <w:r>
        <w:rPr>
          <w:rFonts w:ascii="Times New Roman" w:hAnsi="Times New Roman"/>
        </w:rPr>
        <w:t xml:space="preserve">The examination is divided </w:t>
      </w:r>
      <w:r w:rsidRPr="00227151">
        <w:rPr>
          <w:rFonts w:ascii="Times New Roman" w:hAnsi="Times New Roman"/>
        </w:rPr>
        <w:t xml:space="preserve">into 2 parts (2 studies) worth </w:t>
      </w:r>
      <w:r w:rsidR="00227151" w:rsidRPr="00227151">
        <w:rPr>
          <w:rFonts w:ascii="Times New Roman" w:hAnsi="Times New Roman"/>
        </w:rPr>
        <w:t xml:space="preserve">15 </w:t>
      </w:r>
      <w:r w:rsidRPr="00227151">
        <w:rPr>
          <w:rFonts w:ascii="Times New Roman" w:hAnsi="Times New Roman"/>
        </w:rPr>
        <w:t xml:space="preserve">marks and </w:t>
      </w:r>
      <w:r w:rsidR="00227151" w:rsidRPr="00227151">
        <w:rPr>
          <w:rFonts w:ascii="Times New Roman" w:hAnsi="Times New Roman"/>
        </w:rPr>
        <w:t xml:space="preserve">25 </w:t>
      </w:r>
      <w:r w:rsidRPr="00227151">
        <w:rPr>
          <w:rFonts w:ascii="Times New Roman" w:hAnsi="Times New Roman"/>
        </w:rPr>
        <w:t xml:space="preserve">marks respectively, for a total of </w:t>
      </w:r>
      <w:r w:rsidR="00227151" w:rsidRPr="00227151">
        <w:rPr>
          <w:rFonts w:ascii="Times New Roman" w:hAnsi="Times New Roman"/>
        </w:rPr>
        <w:t>40</w:t>
      </w:r>
      <w:r w:rsidRPr="00227151">
        <w:rPr>
          <w:rFonts w:ascii="Times New Roman" w:hAnsi="Times New Roman"/>
        </w:rPr>
        <w:t xml:space="preserve"> marks. The midterm examination will comprise </w:t>
      </w:r>
      <w:r w:rsidR="0080599D" w:rsidRPr="00227151">
        <w:rPr>
          <w:rFonts w:ascii="Times New Roman" w:hAnsi="Times New Roman"/>
        </w:rPr>
        <w:t>30</w:t>
      </w:r>
      <w:r w:rsidRPr="00227151">
        <w:rPr>
          <w:rFonts w:ascii="Times New Roman" w:hAnsi="Times New Roman"/>
        </w:rPr>
        <w:t>% of your final grade.</w:t>
      </w:r>
    </w:p>
    <w:p w:rsidR="00994F75" w:rsidRDefault="009A19E4">
      <w:pPr>
        <w:numPr>
          <w:ilvl w:val="0"/>
          <w:numId w:val="2"/>
        </w:numPr>
      </w:pPr>
      <w:r>
        <w:rPr>
          <w:rFonts w:ascii="Times New Roman" w:hAnsi="Times New Roman"/>
        </w:rPr>
        <w:t>Students must answer all questions in all parts of the examination. Please be certain to allocate your time appropriately to ensure that you are able to complete all parts of the examination.</w:t>
      </w:r>
    </w:p>
    <w:p w:rsidR="00994F75" w:rsidRPr="001F0787" w:rsidRDefault="009A19E4">
      <w:pPr>
        <w:numPr>
          <w:ilvl w:val="0"/>
          <w:numId w:val="2"/>
        </w:numPr>
      </w:pPr>
      <w:r>
        <w:rPr>
          <w:rFonts w:ascii="Times New Roman" w:hAnsi="Times New Roman"/>
        </w:rPr>
        <w:t>All answers should be clearly provided in the answer booklets provided. Please provide your answer on the right-hand side of the page only. It will be assumed that the left-hand side of the page is used for note making purposes only and material appearing on this side of the page will not be read or graded.</w:t>
      </w:r>
    </w:p>
    <w:p w:rsidR="001F0787" w:rsidRDefault="001F0787">
      <w:pPr>
        <w:numPr>
          <w:ilvl w:val="0"/>
          <w:numId w:val="2"/>
        </w:numPr>
      </w:pPr>
      <w:r>
        <w:rPr>
          <w:rFonts w:ascii="Times New Roman" w:hAnsi="Times New Roman"/>
        </w:rPr>
        <w:t>PLEASE DO NOT WRITE IN PENCIL.  Feel free to cross out anything that you want.  Pencil smears and is often difficult to read.  Thanks for your consideration in this request.</w:t>
      </w:r>
    </w:p>
    <w:p w:rsidR="00994F75" w:rsidRDefault="00994F75"/>
    <w:p w:rsidR="00994F75" w:rsidRDefault="009A19E4" w:rsidP="00433F20">
      <w:pPr>
        <w:pageBreakBefore/>
        <w:tabs>
          <w:tab w:val="clear" w:pos="720"/>
          <w:tab w:val="left" w:pos="567"/>
        </w:tabs>
        <w:ind w:right="-99"/>
      </w:pPr>
      <w:r>
        <w:rPr>
          <w:rFonts w:ascii="Times New Roman" w:hAnsi="Times New Roman"/>
          <w:b/>
        </w:rPr>
        <w:lastRenderedPageBreak/>
        <w:t>Background</w:t>
      </w:r>
    </w:p>
    <w:p w:rsidR="00994F75" w:rsidRDefault="009A19E4" w:rsidP="00433F20">
      <w:pPr>
        <w:tabs>
          <w:tab w:val="clear" w:pos="720"/>
          <w:tab w:val="left" w:pos="567"/>
        </w:tabs>
        <w:ind w:right="-99"/>
      </w:pPr>
      <w:r>
        <w:rPr>
          <w:rFonts w:ascii="Times New Roman" w:hAnsi="Times New Roman"/>
        </w:rPr>
        <w:t xml:space="preserve">Dietary fatty acid (FA) intake influences risk for diabetes, with saturated fatty acid (SFA) and </w:t>
      </w:r>
      <w:r w:rsidR="006E25F8">
        <w:rPr>
          <w:rFonts w:ascii="Times New Roman" w:hAnsi="Times New Roman"/>
        </w:rPr>
        <w:t>n</w:t>
      </w:r>
      <w:r>
        <w:rPr>
          <w:rFonts w:ascii="Times New Roman" w:hAnsi="Times New Roman"/>
        </w:rPr>
        <w:t xml:space="preserve">-3 fatty acid intake associated with an increased and decreased risk, respectively. Transition into </w:t>
      </w:r>
      <w:r w:rsidR="00433F20">
        <w:rPr>
          <w:rFonts w:ascii="Times New Roman" w:hAnsi="Times New Roman"/>
        </w:rPr>
        <w:t xml:space="preserve">type 2 </w:t>
      </w:r>
      <w:r>
        <w:rPr>
          <w:rFonts w:ascii="Times New Roman" w:hAnsi="Times New Roman"/>
        </w:rPr>
        <w:t xml:space="preserve">diabetes </w:t>
      </w:r>
      <w:r w:rsidR="00433F20">
        <w:rPr>
          <w:rFonts w:ascii="Times New Roman" w:hAnsi="Times New Roman"/>
        </w:rPr>
        <w:t xml:space="preserve">(T2DM) </w:t>
      </w:r>
      <w:r>
        <w:rPr>
          <w:rFonts w:ascii="Times New Roman" w:hAnsi="Times New Roman"/>
        </w:rPr>
        <w:t>occurs when the pancreatic, insulin secreting beta-cells fail to adequately respond to elevated blood glucose</w:t>
      </w:r>
      <w:r w:rsidR="00FF0CBF">
        <w:rPr>
          <w:rFonts w:ascii="Times New Roman" w:hAnsi="Times New Roman"/>
        </w:rPr>
        <w:t xml:space="preserve"> levels</w:t>
      </w:r>
      <w:r>
        <w:rPr>
          <w:rFonts w:ascii="Times New Roman" w:hAnsi="Times New Roman"/>
        </w:rPr>
        <w:t xml:space="preserve"> </w:t>
      </w:r>
      <w:ins w:id="0" w:author="Clara E. Cho" w:date="2013-10-30T19:36:00Z">
        <w:r w:rsidR="00211EA3">
          <w:rPr>
            <w:rFonts w:ascii="Times New Roman" w:hAnsi="Times New Roman"/>
          </w:rPr>
          <w:t>resulting in</w:t>
        </w:r>
      </w:ins>
      <w:ins w:id="1" w:author="Clara E. Cho" w:date="2013-10-30T19:49:00Z">
        <w:r w:rsidR="00734668">
          <w:rPr>
            <w:rFonts w:ascii="Times New Roman" w:hAnsi="Times New Roman"/>
          </w:rPr>
          <w:t xml:space="preserve"> lower</w:t>
        </w:r>
      </w:ins>
      <w:ins w:id="2" w:author="Clara E. Cho" w:date="2013-10-30T19:36:00Z">
        <w:r w:rsidR="00211EA3">
          <w:rPr>
            <w:rFonts w:ascii="Times New Roman" w:hAnsi="Times New Roman"/>
          </w:rPr>
          <w:t>?</w:t>
        </w:r>
      </w:ins>
      <w:del w:id="3" w:author="Clara E. Cho" w:date="2013-10-30T19:35:00Z">
        <w:r w:rsidDel="00211EA3">
          <w:rPr>
            <w:rFonts w:ascii="Times New Roman" w:hAnsi="Times New Roman"/>
          </w:rPr>
          <w:delText>in the face of</w:delText>
        </w:r>
      </w:del>
      <w:del w:id="4" w:author="Clara E. Cho" w:date="2013-10-30T19:49:00Z">
        <w:r w:rsidDel="00734668">
          <w:rPr>
            <w:rFonts w:ascii="Times New Roman" w:hAnsi="Times New Roman"/>
          </w:rPr>
          <w:delText xml:space="preserve"> reduced</w:delText>
        </w:r>
      </w:del>
      <w:r>
        <w:rPr>
          <w:rFonts w:ascii="Times New Roman" w:hAnsi="Times New Roman"/>
        </w:rPr>
        <w:t xml:space="preserve"> insulin sensitivity. </w:t>
      </w:r>
      <w:ins w:id="5" w:author="Clara E. Cho" w:date="2013-10-30T19:36:00Z">
        <w:r w:rsidR="00211EA3">
          <w:rPr>
            <w:rFonts w:ascii="Times New Roman" w:hAnsi="Times New Roman"/>
          </w:rPr>
          <w:t>SFA</w:t>
        </w:r>
      </w:ins>
      <w:del w:id="6" w:author="Clara E. Cho" w:date="2013-10-30T19:36:00Z">
        <w:r w:rsidDel="00211EA3">
          <w:rPr>
            <w:rFonts w:ascii="Times New Roman" w:hAnsi="Times New Roman"/>
          </w:rPr>
          <w:delText>Saturated fatty acid</w:delText>
        </w:r>
      </w:del>
      <w:r>
        <w:rPr>
          <w:rFonts w:ascii="Times New Roman" w:hAnsi="Times New Roman"/>
        </w:rPr>
        <w:t xml:space="preserve">s may mediate their influence on diabetes risk through impairing beta-cell function (possibly via increased fat deposition in the </w:t>
      </w:r>
      <w:ins w:id="7" w:author="Clara E. Cho" w:date="2013-10-30T19:36:00Z">
        <w:r w:rsidR="00211EA3">
          <w:rPr>
            <w:rFonts w:ascii="Times New Roman" w:hAnsi="Times New Roman"/>
          </w:rPr>
          <w:t>beta?-</w:t>
        </w:r>
      </w:ins>
      <w:r>
        <w:rPr>
          <w:rFonts w:ascii="Times New Roman" w:hAnsi="Times New Roman"/>
        </w:rPr>
        <w:t>cells</w:t>
      </w:r>
      <w:del w:id="8" w:author="Clara E. Cho" w:date="2013-10-30T19:36:00Z">
        <w:r w:rsidDel="00211EA3">
          <w:rPr>
            <w:rFonts w:ascii="Times New Roman" w:hAnsi="Times New Roman"/>
          </w:rPr>
          <w:delText>,</w:delText>
        </w:r>
      </w:del>
      <w:ins w:id="9" w:author="Clara E. Cho" w:date="2013-10-30T19:36:00Z">
        <w:r w:rsidR="00211EA3">
          <w:rPr>
            <w:rFonts w:ascii="Times New Roman" w:hAnsi="Times New Roman"/>
          </w:rPr>
          <w:t>and</w:t>
        </w:r>
      </w:ins>
      <w:r>
        <w:rPr>
          <w:rFonts w:ascii="Times New Roman" w:hAnsi="Times New Roman"/>
        </w:rPr>
        <w:t xml:space="preserve"> impairing cellular </w:t>
      </w:r>
      <w:ins w:id="10" w:author="Clara E. Cho" w:date="2013-10-30T19:36:00Z">
        <w:r w:rsidR="00211EA3">
          <w:rPr>
            <w:rFonts w:ascii="Times New Roman" w:hAnsi="Times New Roman"/>
          </w:rPr>
          <w:t xml:space="preserve">signaling? </w:t>
        </w:r>
      </w:ins>
      <w:r>
        <w:rPr>
          <w:rFonts w:ascii="Times New Roman" w:hAnsi="Times New Roman"/>
        </w:rPr>
        <w:t>activity</w:t>
      </w:r>
      <w:ins w:id="11" w:author="Clara E. Cho" w:date="2013-10-30T19:37:00Z">
        <w:r w:rsidR="00211EA3">
          <w:rPr>
            <w:rFonts w:ascii="Times New Roman" w:hAnsi="Times New Roman"/>
          </w:rPr>
          <w:t xml:space="preserve"> then what?</w:t>
        </w:r>
      </w:ins>
      <w:r>
        <w:rPr>
          <w:rFonts w:ascii="Times New Roman" w:hAnsi="Times New Roman"/>
        </w:rPr>
        <w:t xml:space="preserve">), while </w:t>
      </w:r>
      <w:r w:rsidR="006E25F8">
        <w:rPr>
          <w:rFonts w:ascii="Times New Roman" w:hAnsi="Times New Roman"/>
        </w:rPr>
        <w:t xml:space="preserve"> a</w:t>
      </w:r>
      <w:r w:rsidR="0090500C">
        <w:rPr>
          <w:rFonts w:ascii="Times New Roman" w:hAnsi="Times New Roman"/>
        </w:rPr>
        <w:t xml:space="preserve"> variety of different mechanisms have been explored to uncover the protective effect of the </w:t>
      </w:r>
      <w:r w:rsidR="006E25F8">
        <w:rPr>
          <w:rFonts w:ascii="Times New Roman" w:hAnsi="Times New Roman"/>
        </w:rPr>
        <w:t>n</w:t>
      </w:r>
      <w:r w:rsidR="0090500C">
        <w:rPr>
          <w:rFonts w:ascii="Times New Roman" w:hAnsi="Times New Roman"/>
        </w:rPr>
        <w:t>-3 fatty acids</w:t>
      </w:r>
      <w:r>
        <w:rPr>
          <w:rFonts w:ascii="Times New Roman" w:hAnsi="Times New Roman"/>
        </w:rPr>
        <w:t xml:space="preserve">. Likely candidates for SFA and </w:t>
      </w:r>
      <w:r w:rsidR="006E25F8">
        <w:rPr>
          <w:rFonts w:ascii="Times New Roman" w:hAnsi="Times New Roman"/>
        </w:rPr>
        <w:t>n</w:t>
      </w:r>
      <w:r w:rsidR="0090500C">
        <w:rPr>
          <w:rFonts w:ascii="Times New Roman" w:hAnsi="Times New Roman"/>
        </w:rPr>
        <w:t xml:space="preserve">-3 fatty acids </w:t>
      </w:r>
      <w:r>
        <w:rPr>
          <w:rFonts w:ascii="Times New Roman" w:hAnsi="Times New Roman"/>
        </w:rPr>
        <w:t>are palmitic acid (PA) and eicosapentaenoic acid (EPA), respectively.</w:t>
      </w:r>
      <w:ins w:id="12" w:author="Clara E. Cho" w:date="2013-10-30T19:48:00Z">
        <w:r w:rsidR="00734668">
          <w:rPr>
            <w:rFonts w:ascii="Times New Roman" w:hAnsi="Times New Roman"/>
          </w:rPr>
          <w:t xml:space="preserve"> Introduce DHA here?</w:t>
        </w:r>
      </w:ins>
      <w:ins w:id="13" w:author="carol.greenwood" w:date="2013-10-31T14:09:00Z">
        <w:r w:rsidR="00432118">
          <w:rPr>
            <w:rFonts w:ascii="Times New Roman" w:hAnsi="Times New Roman"/>
          </w:rPr>
          <w:t xml:space="preserve"> REMOVE DHA FROM EXAM</w:t>
        </w:r>
      </w:ins>
    </w:p>
    <w:p w:rsidR="00994F75" w:rsidRDefault="009A19E4" w:rsidP="00433F20">
      <w:pPr>
        <w:tabs>
          <w:tab w:val="clear" w:pos="720"/>
          <w:tab w:val="left" w:pos="567"/>
        </w:tabs>
        <w:ind w:right="-99"/>
      </w:pPr>
      <w:r>
        <w:rPr>
          <w:rFonts w:ascii="Times New Roman" w:hAnsi="Times New Roman"/>
        </w:rPr>
        <w:t xml:space="preserve">There are a number of pathways that could be influenced by dietary FA. Glucose-stimulated insulin secretion (GSIS) occurs when glucose enters the pancreatic beta-cell, goes through the glycolytic pathway, and enters the Kreb Cycle to produce ATP. The accumulation of intracellular ATP </w:t>
      </w:r>
      <w:r w:rsidRPr="00432118">
        <w:rPr>
          <w:rFonts w:ascii="Times New Roman" w:hAnsi="Times New Roman"/>
          <w:highlight w:val="yellow"/>
          <w:rPrChange w:id="14" w:author="carol.greenwood" w:date="2013-10-31T14:10:00Z">
            <w:rPr>
              <w:rFonts w:ascii="Times New Roman" w:hAnsi="Times New Roman"/>
            </w:rPr>
          </w:rPrChange>
        </w:rPr>
        <w:t>closes beta-cell K+ channels</w:t>
      </w:r>
      <w:r w:rsidR="0090500C" w:rsidRPr="00432118">
        <w:rPr>
          <w:rFonts w:ascii="Times New Roman" w:hAnsi="Times New Roman"/>
          <w:highlight w:val="yellow"/>
          <w:rPrChange w:id="15" w:author="carol.greenwood" w:date="2013-10-31T14:10:00Z">
            <w:rPr>
              <w:rFonts w:ascii="Times New Roman" w:hAnsi="Times New Roman"/>
            </w:rPr>
          </w:rPrChange>
        </w:rPr>
        <w:t>,</w:t>
      </w:r>
      <w:r w:rsidR="0090500C">
        <w:rPr>
          <w:rFonts w:ascii="Times New Roman" w:hAnsi="Times New Roman"/>
        </w:rPr>
        <w:t xml:space="preserve"> resulting in depolarization of the cell membrane and ultimately</w:t>
      </w:r>
      <w:r>
        <w:rPr>
          <w:rFonts w:ascii="Times New Roman" w:hAnsi="Times New Roman"/>
        </w:rPr>
        <w:t xml:space="preserve"> insulin </w:t>
      </w:r>
      <w:r w:rsidR="0090500C">
        <w:rPr>
          <w:rFonts w:ascii="Times New Roman" w:hAnsi="Times New Roman"/>
        </w:rPr>
        <w:t xml:space="preserve">release </w:t>
      </w:r>
      <w:r>
        <w:rPr>
          <w:rFonts w:ascii="Times New Roman" w:hAnsi="Times New Roman"/>
        </w:rPr>
        <w:t xml:space="preserve">into </w:t>
      </w:r>
      <w:r w:rsidR="0090500C">
        <w:rPr>
          <w:rFonts w:ascii="Times New Roman" w:hAnsi="Times New Roman"/>
        </w:rPr>
        <w:t xml:space="preserve">the </w:t>
      </w:r>
      <w:r>
        <w:rPr>
          <w:rFonts w:ascii="Times New Roman" w:hAnsi="Times New Roman"/>
        </w:rPr>
        <w:t>circulation.</w:t>
      </w:r>
    </w:p>
    <w:p w:rsidR="00994F75" w:rsidRDefault="009A19E4" w:rsidP="00433F20">
      <w:pPr>
        <w:tabs>
          <w:tab w:val="clear" w:pos="720"/>
          <w:tab w:val="left" w:pos="567"/>
        </w:tabs>
        <w:ind w:right="-99"/>
        <w:rPr>
          <w:ins w:id="16" w:author="carol.greenwood" w:date="2013-10-31T14:14:00Z"/>
          <w:rFonts w:ascii="Times New Roman" w:hAnsi="Times New Roman"/>
          <w:b/>
        </w:rPr>
      </w:pPr>
      <w:r>
        <w:rPr>
          <w:rFonts w:ascii="Times New Roman" w:hAnsi="Times New Roman"/>
          <w:b/>
        </w:rPr>
        <w:t>Study 1</w:t>
      </w:r>
      <w:r w:rsidR="00433F20">
        <w:rPr>
          <w:rFonts w:ascii="Times New Roman" w:hAnsi="Times New Roman"/>
          <w:b/>
        </w:rPr>
        <w:t xml:space="preserve"> (Value </w:t>
      </w:r>
      <w:r w:rsidR="00AD4DB4">
        <w:rPr>
          <w:rFonts w:ascii="Times New Roman" w:hAnsi="Times New Roman"/>
          <w:b/>
        </w:rPr>
        <w:t>1</w:t>
      </w:r>
      <w:r w:rsidR="0008118D">
        <w:rPr>
          <w:rFonts w:ascii="Times New Roman" w:hAnsi="Times New Roman"/>
          <w:b/>
        </w:rPr>
        <w:t>5</w:t>
      </w:r>
      <w:r w:rsidR="00433F20">
        <w:rPr>
          <w:rFonts w:ascii="Times New Roman" w:hAnsi="Times New Roman"/>
          <w:b/>
        </w:rPr>
        <w:t>/</w:t>
      </w:r>
      <w:r w:rsidR="00227151">
        <w:rPr>
          <w:rFonts w:ascii="Times New Roman" w:hAnsi="Times New Roman"/>
          <w:b/>
        </w:rPr>
        <w:t>40</w:t>
      </w:r>
      <w:r w:rsidR="00433F20">
        <w:rPr>
          <w:rFonts w:ascii="Times New Roman" w:hAnsi="Times New Roman"/>
          <w:b/>
        </w:rPr>
        <w:t xml:space="preserve"> marks)</w:t>
      </w:r>
    </w:p>
    <w:p w:rsidR="00432118" w:rsidRDefault="00432118" w:rsidP="00433F20">
      <w:pPr>
        <w:tabs>
          <w:tab w:val="clear" w:pos="720"/>
          <w:tab w:val="left" w:pos="567"/>
        </w:tabs>
        <w:ind w:right="-99"/>
      </w:pPr>
      <w:proofErr w:type="spellStart"/>
      <w:ins w:id="17" w:author="carol.greenwood" w:date="2013-10-31T14:14:00Z">
        <w:r>
          <w:rPr>
            <w:rFonts w:ascii="Times New Roman" w:hAnsi="Times New Roman"/>
            <w:b/>
          </w:rPr>
          <w:t>Chanage</w:t>
        </w:r>
        <w:proofErr w:type="spellEnd"/>
        <w:r>
          <w:rPr>
            <w:rFonts w:ascii="Times New Roman" w:hAnsi="Times New Roman"/>
            <w:b/>
          </w:rPr>
          <w:t xml:space="preserve"> to margarine/hard fat spread</w:t>
        </w:r>
      </w:ins>
    </w:p>
    <w:p w:rsidR="00994F75" w:rsidRDefault="006E25F8" w:rsidP="00433F20">
      <w:pPr>
        <w:tabs>
          <w:tab w:val="clear" w:pos="720"/>
          <w:tab w:val="left" w:pos="567"/>
        </w:tabs>
        <w:ind w:right="-99"/>
      </w:pPr>
      <w:r>
        <w:rPr>
          <w:rFonts w:ascii="Times New Roman" w:hAnsi="Times New Roman"/>
        </w:rPr>
        <w:t>A</w:t>
      </w:r>
      <w:r w:rsidR="009A19E4">
        <w:rPr>
          <w:rFonts w:ascii="Times New Roman" w:hAnsi="Times New Roman"/>
        </w:rPr>
        <w:t xml:space="preserve"> randomized controlled trial was conducted to determine the influence of EPA and </w:t>
      </w:r>
      <w:r w:rsidR="000F0932">
        <w:rPr>
          <w:rFonts w:ascii="Times New Roman" w:hAnsi="Times New Roman"/>
        </w:rPr>
        <w:t>docosahexaenoic acid (</w:t>
      </w:r>
      <w:r w:rsidR="009A19E4">
        <w:rPr>
          <w:rFonts w:ascii="Times New Roman" w:hAnsi="Times New Roman"/>
        </w:rPr>
        <w:t>DHA</w:t>
      </w:r>
      <w:r w:rsidR="000F0932">
        <w:rPr>
          <w:rFonts w:ascii="Times New Roman" w:hAnsi="Times New Roman"/>
        </w:rPr>
        <w:t>)</w:t>
      </w:r>
      <w:r w:rsidR="009A19E4">
        <w:rPr>
          <w:rFonts w:ascii="Times New Roman" w:hAnsi="Times New Roman"/>
        </w:rPr>
        <w:t xml:space="preserve"> on glucose control. Forty participants at-risk for diabetes were put into a </w:t>
      </w:r>
      <w:ins w:id="18" w:author="Clara E. Cho" w:date="2013-10-30T19:38:00Z">
        <w:r w:rsidR="00211EA3">
          <w:rPr>
            <w:rFonts w:ascii="Times New Roman" w:hAnsi="Times New Roman"/>
          </w:rPr>
          <w:t xml:space="preserve">glucose </w:t>
        </w:r>
      </w:ins>
      <w:r w:rsidR="009A19E4">
        <w:rPr>
          <w:rFonts w:ascii="Times New Roman" w:hAnsi="Times New Roman"/>
        </w:rPr>
        <w:t>control and an experimental group. Both groups were instructed to replace their breakfast meal with a prescribed liquid diet while maintaining their typical diet</w:t>
      </w:r>
      <w:r w:rsidR="0071767E">
        <w:rPr>
          <w:rFonts w:ascii="Times New Roman" w:hAnsi="Times New Roman"/>
        </w:rPr>
        <w:t xml:space="preserve"> at remaining meals and snacks</w:t>
      </w:r>
      <w:r w:rsidR="009A19E4">
        <w:rPr>
          <w:rFonts w:ascii="Times New Roman" w:hAnsi="Times New Roman"/>
        </w:rPr>
        <w:t xml:space="preserve"> for 3 months. The </w:t>
      </w:r>
      <w:ins w:id="19" w:author="Clara E. Cho" w:date="2013-10-30T20:03:00Z">
        <w:r w:rsidR="009B71B9">
          <w:rPr>
            <w:rFonts w:ascii="Times New Roman" w:hAnsi="Times New Roman"/>
          </w:rPr>
          <w:t xml:space="preserve">glucose </w:t>
        </w:r>
      </w:ins>
      <w:r w:rsidR="009A19E4">
        <w:rPr>
          <w:rFonts w:ascii="Times New Roman" w:hAnsi="Times New Roman"/>
        </w:rPr>
        <w:t xml:space="preserve">control and experimental </w:t>
      </w:r>
      <w:del w:id="20" w:author="Clara E. Cho" w:date="2013-10-30T20:04:00Z">
        <w:r w:rsidR="009A19E4" w:rsidDel="009B71B9">
          <w:rPr>
            <w:rFonts w:ascii="Times New Roman" w:hAnsi="Times New Roman"/>
          </w:rPr>
          <w:delText>liquid meals</w:delText>
        </w:r>
      </w:del>
      <w:ins w:id="21" w:author="Clara E. Cho" w:date="2013-10-30T20:04:00Z">
        <w:r w:rsidR="009B71B9">
          <w:rPr>
            <w:rFonts w:ascii="Times New Roman" w:hAnsi="Times New Roman"/>
          </w:rPr>
          <w:t>glucose drink?</w:t>
        </w:r>
      </w:ins>
      <w:r w:rsidR="009A19E4">
        <w:rPr>
          <w:rFonts w:ascii="Times New Roman" w:hAnsi="Times New Roman"/>
        </w:rPr>
        <w:t xml:space="preserve"> </w:t>
      </w:r>
      <w:ins w:id="22" w:author="Clara E. Cho" w:date="2013-10-30T20:03:00Z">
        <w:r w:rsidR="009B71B9">
          <w:rPr>
            <w:rFonts w:ascii="Times New Roman" w:hAnsi="Times New Roman"/>
          </w:rPr>
          <w:t xml:space="preserve">containing EPA and DHA </w:t>
        </w:r>
      </w:ins>
      <w:r w:rsidR="009A19E4">
        <w:rPr>
          <w:rFonts w:ascii="Times New Roman" w:hAnsi="Times New Roman"/>
        </w:rPr>
        <w:t xml:space="preserve">were isocaloric and had the same macronutrient composition, except the experimental meal contained EPA and DHA, while the control meal was devoid of these two </w:t>
      </w:r>
      <w:del w:id="23" w:author="Clara E. Cho" w:date="2013-10-30T20:04:00Z">
        <w:r w:rsidR="009A19E4" w:rsidDel="009B71B9">
          <w:rPr>
            <w:rFonts w:ascii="Times New Roman" w:hAnsi="Times New Roman"/>
          </w:rPr>
          <w:delText>fatty acids</w:delText>
        </w:r>
      </w:del>
      <w:ins w:id="24" w:author="Clara E. Cho" w:date="2013-10-30T20:04:00Z">
        <w:r w:rsidR="009B71B9">
          <w:rPr>
            <w:rFonts w:ascii="Times New Roman" w:hAnsi="Times New Roman"/>
          </w:rPr>
          <w:t>FAs</w:t>
        </w:r>
      </w:ins>
      <w:r w:rsidR="009A19E4">
        <w:rPr>
          <w:rFonts w:ascii="Times New Roman" w:hAnsi="Times New Roman"/>
        </w:rPr>
        <w:t xml:space="preserve">. Fasting </w:t>
      </w:r>
      <w:r w:rsidR="00433F20">
        <w:rPr>
          <w:rFonts w:ascii="Times New Roman" w:hAnsi="Times New Roman"/>
        </w:rPr>
        <w:t xml:space="preserve">plasma </w:t>
      </w:r>
      <w:r w:rsidR="009A19E4">
        <w:rPr>
          <w:rFonts w:ascii="Times New Roman" w:hAnsi="Times New Roman"/>
        </w:rPr>
        <w:t xml:space="preserve">glucose (FPG), hemoglobin A1c (HbA1c; a measure of long term blood glucose), and C-peptide (C-pep; a protein co-released with insulin and used as a measure of total insulin secretion) were measured in a fasted state in the morning at baseline and after the three month treatment (Table 1). Subjects were given a </w:t>
      </w:r>
      <w:r w:rsidR="009A19E4" w:rsidRPr="00432118">
        <w:rPr>
          <w:rFonts w:ascii="Times New Roman" w:hAnsi="Times New Roman"/>
          <w:highlight w:val="yellow"/>
          <w:rPrChange w:id="25" w:author="carol.greenwood" w:date="2013-10-31T14:08:00Z">
            <w:rPr>
              <w:rFonts w:ascii="Times New Roman" w:hAnsi="Times New Roman"/>
            </w:rPr>
          </w:rPrChange>
        </w:rPr>
        <w:t>75g oral glucose tolerance load</w:t>
      </w:r>
      <w:r w:rsidR="009A19E4">
        <w:rPr>
          <w:rFonts w:ascii="Times New Roman" w:hAnsi="Times New Roman"/>
        </w:rPr>
        <w:t xml:space="preserve"> and blood was drawn over a 2 hour period to </w:t>
      </w:r>
      <w:r w:rsidR="00433F20">
        <w:rPr>
          <w:rFonts w:ascii="Times New Roman" w:hAnsi="Times New Roman"/>
        </w:rPr>
        <w:t xml:space="preserve">monitor </w:t>
      </w:r>
      <w:r w:rsidR="009A19E4">
        <w:rPr>
          <w:rFonts w:ascii="Times New Roman" w:hAnsi="Times New Roman"/>
        </w:rPr>
        <w:t>glucose and insulin</w:t>
      </w:r>
      <w:r w:rsidR="00433F20">
        <w:rPr>
          <w:rFonts w:ascii="Times New Roman" w:hAnsi="Times New Roman"/>
        </w:rPr>
        <w:t xml:space="preserve"> levels</w:t>
      </w:r>
      <w:r w:rsidR="009A19E4">
        <w:rPr>
          <w:rFonts w:ascii="Times New Roman" w:hAnsi="Times New Roman"/>
        </w:rPr>
        <w:t>. These data were used to determine the insulin sensitivity index (ISI; a measure of peripheral (muscle) insulin sensitivity, with higher values indicating better insulin sensitivity), and glucose and insulin area-under-the-curve (gAUC and iAUC, respectively) (Table 2). There were no significant changes in body weight between groups.</w:t>
      </w:r>
    </w:p>
    <w:p w:rsidR="00994F75" w:rsidRDefault="009A19E4" w:rsidP="00433F20">
      <w:pPr>
        <w:tabs>
          <w:tab w:val="clear" w:pos="720"/>
          <w:tab w:val="left" w:pos="567"/>
        </w:tabs>
        <w:ind w:right="-99"/>
      </w:pPr>
      <w:r>
        <w:rPr>
          <w:rFonts w:ascii="Times New Roman" w:hAnsi="Times New Roman"/>
          <w:b/>
        </w:rPr>
        <w:t>Questions:</w:t>
      </w:r>
    </w:p>
    <w:p w:rsidR="00994F75" w:rsidRDefault="009A19E4" w:rsidP="00433F20">
      <w:pPr>
        <w:pStyle w:val="Compact"/>
        <w:numPr>
          <w:ilvl w:val="0"/>
          <w:numId w:val="3"/>
        </w:numPr>
        <w:tabs>
          <w:tab w:val="clear" w:pos="720"/>
          <w:tab w:val="left" w:pos="567"/>
        </w:tabs>
        <w:ind w:left="0" w:right="-99" w:firstLine="0"/>
      </w:pPr>
      <w:r>
        <w:rPr>
          <w:rFonts w:ascii="Times New Roman" w:hAnsi="Times New Roman"/>
        </w:rPr>
        <w:t>Describe the results from Table 1.</w:t>
      </w:r>
      <w:r w:rsidR="00AD4DB4">
        <w:rPr>
          <w:rFonts w:ascii="Times New Roman" w:hAnsi="Times New Roman"/>
        </w:rPr>
        <w:t xml:space="preserve"> (</w:t>
      </w:r>
      <w:r w:rsidR="0008118D">
        <w:rPr>
          <w:rFonts w:ascii="Times New Roman" w:hAnsi="Times New Roman"/>
        </w:rPr>
        <w:t>2</w:t>
      </w:r>
      <w:r w:rsidR="00433F20">
        <w:rPr>
          <w:rFonts w:ascii="Times New Roman" w:hAnsi="Times New Roman"/>
        </w:rPr>
        <w:t>/</w:t>
      </w:r>
      <w:r w:rsidR="00227151">
        <w:rPr>
          <w:rFonts w:ascii="Times New Roman" w:hAnsi="Times New Roman"/>
        </w:rPr>
        <w:t>40</w:t>
      </w:r>
      <w:r w:rsidR="00433F20">
        <w:rPr>
          <w:rFonts w:ascii="Times New Roman" w:hAnsi="Times New Roman"/>
        </w:rPr>
        <w:t xml:space="preserve"> marks)</w:t>
      </w:r>
    </w:p>
    <w:p w:rsidR="00994F75" w:rsidRDefault="009A19E4" w:rsidP="00433F20">
      <w:pPr>
        <w:pStyle w:val="Compact"/>
        <w:numPr>
          <w:ilvl w:val="1"/>
          <w:numId w:val="4"/>
        </w:numPr>
        <w:tabs>
          <w:tab w:val="clear" w:pos="720"/>
          <w:tab w:val="left" w:pos="567"/>
        </w:tabs>
        <w:ind w:left="709" w:right="-99" w:hanging="142"/>
      </w:pPr>
      <w:r>
        <w:rPr>
          <w:rFonts w:ascii="Times New Roman" w:hAnsi="Times New Roman"/>
        </w:rPr>
        <w:lastRenderedPageBreak/>
        <w:t>FPG and HbA1c were significantly decreased, and C-pep was significantly increased, following the n-3 FA treatment</w:t>
      </w:r>
      <w:r w:rsidR="00433F20">
        <w:rPr>
          <w:rFonts w:ascii="Times New Roman" w:hAnsi="Times New Roman"/>
        </w:rPr>
        <w:t>, relative to baseline</w:t>
      </w:r>
      <w:r>
        <w:rPr>
          <w:rFonts w:ascii="Times New Roman" w:hAnsi="Times New Roman"/>
        </w:rPr>
        <w:t>.</w:t>
      </w:r>
    </w:p>
    <w:p w:rsidR="00994F75" w:rsidRDefault="009A19E4" w:rsidP="00433F20">
      <w:pPr>
        <w:pStyle w:val="Compact"/>
        <w:numPr>
          <w:ilvl w:val="1"/>
          <w:numId w:val="4"/>
        </w:numPr>
        <w:tabs>
          <w:tab w:val="clear" w:pos="720"/>
          <w:tab w:val="left" w:pos="567"/>
        </w:tabs>
        <w:ind w:left="709" w:right="-99" w:hanging="142"/>
      </w:pPr>
      <w:r>
        <w:rPr>
          <w:rFonts w:ascii="Times New Roman" w:hAnsi="Times New Roman"/>
        </w:rPr>
        <w:t xml:space="preserve">There </w:t>
      </w:r>
      <w:r w:rsidR="00433F20">
        <w:rPr>
          <w:rFonts w:ascii="Times New Roman" w:hAnsi="Times New Roman"/>
        </w:rPr>
        <w:t xml:space="preserve">were </w:t>
      </w:r>
      <w:r>
        <w:rPr>
          <w:rFonts w:ascii="Times New Roman" w:hAnsi="Times New Roman"/>
        </w:rPr>
        <w:t xml:space="preserve">no significant differences seen in </w:t>
      </w:r>
      <w:r w:rsidR="00433F20">
        <w:rPr>
          <w:rFonts w:ascii="Times New Roman" w:hAnsi="Times New Roman"/>
        </w:rPr>
        <w:t xml:space="preserve">FPG, HbA1c, or C-pep in </w:t>
      </w:r>
      <w:r>
        <w:rPr>
          <w:rFonts w:ascii="Times New Roman" w:hAnsi="Times New Roman"/>
        </w:rPr>
        <w:t>the control diet.</w:t>
      </w:r>
    </w:p>
    <w:p w:rsidR="00994F75" w:rsidRDefault="009A19E4" w:rsidP="00433F20">
      <w:pPr>
        <w:pStyle w:val="Compact"/>
        <w:numPr>
          <w:ilvl w:val="0"/>
          <w:numId w:val="3"/>
        </w:numPr>
        <w:tabs>
          <w:tab w:val="clear" w:pos="720"/>
          <w:tab w:val="left" w:pos="567"/>
        </w:tabs>
        <w:ind w:left="567" w:right="-99" w:hanging="567"/>
      </w:pPr>
      <w:r>
        <w:rPr>
          <w:rFonts w:ascii="Times New Roman" w:hAnsi="Times New Roman"/>
        </w:rPr>
        <w:t xml:space="preserve">Based on the data in Table 1, taken under fasting conditions, discuss a potential mechanism whereby </w:t>
      </w:r>
      <w:r w:rsidR="00433F20">
        <w:rPr>
          <w:rFonts w:ascii="Times New Roman" w:hAnsi="Times New Roman"/>
        </w:rPr>
        <w:t>n</w:t>
      </w:r>
      <w:r>
        <w:rPr>
          <w:rFonts w:ascii="Times New Roman" w:hAnsi="Times New Roman"/>
        </w:rPr>
        <w:t>-3 fatty acids may decrease the risk of T2DM.</w:t>
      </w:r>
      <w:r w:rsidR="00AD4DB4">
        <w:rPr>
          <w:rFonts w:ascii="Times New Roman" w:hAnsi="Times New Roman"/>
        </w:rPr>
        <w:t xml:space="preserve"> (4</w:t>
      </w:r>
      <w:r w:rsidR="00433F20">
        <w:rPr>
          <w:rFonts w:ascii="Times New Roman" w:hAnsi="Times New Roman"/>
        </w:rPr>
        <w:t>/</w:t>
      </w:r>
      <w:r w:rsidR="00227151">
        <w:rPr>
          <w:rFonts w:ascii="Times New Roman" w:hAnsi="Times New Roman"/>
        </w:rPr>
        <w:t>40</w:t>
      </w:r>
      <w:r w:rsidR="00433F20">
        <w:rPr>
          <w:rFonts w:ascii="Times New Roman" w:hAnsi="Times New Roman"/>
        </w:rPr>
        <w:t xml:space="preserve"> marks)</w:t>
      </w:r>
    </w:p>
    <w:p w:rsidR="00994F75" w:rsidRDefault="009A19E4" w:rsidP="00433F20">
      <w:pPr>
        <w:pStyle w:val="Compact"/>
        <w:numPr>
          <w:ilvl w:val="1"/>
          <w:numId w:val="5"/>
        </w:numPr>
        <w:tabs>
          <w:tab w:val="clear" w:pos="720"/>
          <w:tab w:val="left" w:pos="567"/>
        </w:tabs>
        <w:ind w:left="709" w:right="-99" w:hanging="142"/>
      </w:pPr>
      <w:r>
        <w:rPr>
          <w:rFonts w:ascii="Times New Roman" w:hAnsi="Times New Roman"/>
        </w:rPr>
        <w:t>n-3 FA intake is associated with a decrease in FPG, a decrease in HbA1c (a long term indicator of the level of blood glucose), and an increase in C-peptide (which is an indication of insulin secretion as it is co-secreted) (Table 1).</w:t>
      </w:r>
    </w:p>
    <w:p w:rsidR="00994F75" w:rsidRDefault="009A19E4" w:rsidP="00433F20">
      <w:pPr>
        <w:pStyle w:val="Compact"/>
        <w:numPr>
          <w:ilvl w:val="1"/>
          <w:numId w:val="5"/>
        </w:numPr>
        <w:tabs>
          <w:tab w:val="clear" w:pos="720"/>
          <w:tab w:val="left" w:pos="567"/>
        </w:tabs>
        <w:ind w:left="709" w:right="-99" w:hanging="142"/>
      </w:pPr>
      <w:r>
        <w:rPr>
          <w:rFonts w:ascii="Times New Roman" w:hAnsi="Times New Roman"/>
        </w:rPr>
        <w:t xml:space="preserve">The data suggests that n-3 FA increase the ability of the pancreas to </w:t>
      </w:r>
      <w:r w:rsidR="0071767E">
        <w:rPr>
          <w:rFonts w:ascii="Times New Roman" w:hAnsi="Times New Roman"/>
        </w:rPr>
        <w:t xml:space="preserve">release insulin (increased </w:t>
      </w:r>
      <w:r w:rsidR="006E25F8">
        <w:rPr>
          <w:rFonts w:ascii="Times New Roman" w:hAnsi="Times New Roman"/>
        </w:rPr>
        <w:t>C</w:t>
      </w:r>
      <w:r w:rsidR="0071767E">
        <w:rPr>
          <w:rFonts w:ascii="Times New Roman" w:hAnsi="Times New Roman"/>
        </w:rPr>
        <w:t xml:space="preserve">-pep) and </w:t>
      </w:r>
      <w:r>
        <w:rPr>
          <w:rFonts w:ascii="Times New Roman" w:hAnsi="Times New Roman"/>
        </w:rPr>
        <w:t>control blood glucose</w:t>
      </w:r>
      <w:r w:rsidR="0071767E">
        <w:rPr>
          <w:rFonts w:ascii="Times New Roman" w:hAnsi="Times New Roman"/>
        </w:rPr>
        <w:t xml:space="preserve"> (decreased FPG)</w:t>
      </w:r>
      <w:r>
        <w:rPr>
          <w:rFonts w:ascii="Times New Roman" w:hAnsi="Times New Roman"/>
        </w:rPr>
        <w:t xml:space="preserve">, likely inducing long term improvements in </w:t>
      </w:r>
      <w:r w:rsidR="004B0971">
        <w:rPr>
          <w:rFonts w:ascii="Times New Roman" w:hAnsi="Times New Roman"/>
        </w:rPr>
        <w:t>glycemic control</w:t>
      </w:r>
      <w:r>
        <w:rPr>
          <w:rFonts w:ascii="Times New Roman" w:hAnsi="Times New Roman"/>
        </w:rPr>
        <w:t xml:space="preserve"> as seen in the reduced HbA1c.</w:t>
      </w:r>
    </w:p>
    <w:p w:rsidR="00994F75" w:rsidRDefault="009A19E4" w:rsidP="00433F20">
      <w:pPr>
        <w:pStyle w:val="Compact"/>
        <w:numPr>
          <w:ilvl w:val="1"/>
          <w:numId w:val="5"/>
        </w:numPr>
        <w:tabs>
          <w:tab w:val="clear" w:pos="720"/>
          <w:tab w:val="left" w:pos="567"/>
        </w:tabs>
        <w:ind w:left="709" w:right="-99" w:hanging="142"/>
      </w:pPr>
      <w:r>
        <w:rPr>
          <w:rFonts w:ascii="Times New Roman" w:hAnsi="Times New Roman"/>
        </w:rPr>
        <w:t>Because of the better blood glucose control, the risk for T2DM may decrease.</w:t>
      </w:r>
    </w:p>
    <w:p w:rsidR="00994F75" w:rsidRDefault="009A19E4" w:rsidP="00433F20">
      <w:pPr>
        <w:pStyle w:val="Compact"/>
        <w:numPr>
          <w:ilvl w:val="0"/>
          <w:numId w:val="3"/>
        </w:numPr>
        <w:tabs>
          <w:tab w:val="clear" w:pos="720"/>
          <w:tab w:val="left" w:pos="567"/>
        </w:tabs>
        <w:ind w:left="0" w:right="-99" w:firstLine="0"/>
      </w:pPr>
      <w:r>
        <w:rPr>
          <w:rFonts w:ascii="Times New Roman" w:hAnsi="Times New Roman"/>
        </w:rPr>
        <w:t>Describe the results in Table 2.</w:t>
      </w:r>
      <w:r w:rsidR="004B0971">
        <w:rPr>
          <w:rFonts w:ascii="Times New Roman" w:hAnsi="Times New Roman"/>
        </w:rPr>
        <w:t xml:space="preserve"> </w:t>
      </w:r>
      <w:r w:rsidR="00AD4DB4">
        <w:rPr>
          <w:rFonts w:ascii="Times New Roman" w:hAnsi="Times New Roman"/>
        </w:rPr>
        <w:t>(</w:t>
      </w:r>
      <w:r w:rsidR="0008118D">
        <w:rPr>
          <w:rFonts w:ascii="Times New Roman" w:hAnsi="Times New Roman"/>
        </w:rPr>
        <w:t>2</w:t>
      </w:r>
      <w:r w:rsidR="004B0971">
        <w:rPr>
          <w:rFonts w:ascii="Times New Roman" w:hAnsi="Times New Roman"/>
        </w:rPr>
        <w:t>/</w:t>
      </w:r>
      <w:r w:rsidR="00227151">
        <w:rPr>
          <w:rFonts w:ascii="Times New Roman" w:hAnsi="Times New Roman"/>
        </w:rPr>
        <w:t>40</w:t>
      </w:r>
      <w:r w:rsidR="004B0971">
        <w:rPr>
          <w:rFonts w:ascii="Times New Roman" w:hAnsi="Times New Roman"/>
        </w:rPr>
        <w:t xml:space="preserve"> marks)</w:t>
      </w:r>
    </w:p>
    <w:p w:rsidR="00994F75" w:rsidRDefault="009A19E4" w:rsidP="004B0971">
      <w:pPr>
        <w:pStyle w:val="Compact"/>
        <w:numPr>
          <w:ilvl w:val="1"/>
          <w:numId w:val="6"/>
        </w:numPr>
        <w:tabs>
          <w:tab w:val="clear" w:pos="720"/>
          <w:tab w:val="left" w:pos="567"/>
        </w:tabs>
        <w:ind w:left="709" w:right="-99" w:hanging="142"/>
      </w:pPr>
      <w:r>
        <w:rPr>
          <w:rFonts w:ascii="Times New Roman" w:hAnsi="Times New Roman"/>
        </w:rPr>
        <w:t xml:space="preserve">gAUC was significantly decreased and iAUC was significantly increased following the n-3 FA treatment, </w:t>
      </w:r>
      <w:r w:rsidR="0071767E">
        <w:rPr>
          <w:rFonts w:ascii="Times New Roman" w:hAnsi="Times New Roman"/>
        </w:rPr>
        <w:t xml:space="preserve">relative to baseline; </w:t>
      </w:r>
      <w:r>
        <w:rPr>
          <w:rFonts w:ascii="Times New Roman" w:hAnsi="Times New Roman"/>
        </w:rPr>
        <w:t>while there was no significant difference in ISI following the treatment.</w:t>
      </w:r>
    </w:p>
    <w:p w:rsidR="00994F75" w:rsidRDefault="009A19E4" w:rsidP="004B0971">
      <w:pPr>
        <w:pStyle w:val="Compact"/>
        <w:numPr>
          <w:ilvl w:val="1"/>
          <w:numId w:val="6"/>
        </w:numPr>
        <w:tabs>
          <w:tab w:val="clear" w:pos="720"/>
          <w:tab w:val="left" w:pos="567"/>
        </w:tabs>
        <w:ind w:left="709" w:right="-99" w:hanging="142"/>
      </w:pPr>
      <w:r>
        <w:rPr>
          <w:rFonts w:ascii="Times New Roman" w:hAnsi="Times New Roman"/>
        </w:rPr>
        <w:t>There were no significant differences in</w:t>
      </w:r>
      <w:r w:rsidR="006E25F8">
        <w:rPr>
          <w:rFonts w:ascii="Times New Roman" w:hAnsi="Times New Roman"/>
        </w:rPr>
        <w:t xml:space="preserve"> gAUC, iAUC or ISI in</w:t>
      </w:r>
      <w:r>
        <w:rPr>
          <w:rFonts w:ascii="Times New Roman" w:hAnsi="Times New Roman"/>
        </w:rPr>
        <w:t xml:space="preserve"> the control condition.</w:t>
      </w:r>
    </w:p>
    <w:p w:rsidR="00994F75" w:rsidRDefault="009A19E4" w:rsidP="00692AC7">
      <w:pPr>
        <w:pStyle w:val="Compact"/>
        <w:numPr>
          <w:ilvl w:val="0"/>
          <w:numId w:val="3"/>
        </w:numPr>
        <w:tabs>
          <w:tab w:val="clear" w:pos="720"/>
          <w:tab w:val="left" w:pos="567"/>
        </w:tabs>
        <w:ind w:left="567" w:right="-99" w:hanging="567"/>
      </w:pPr>
      <w:r>
        <w:rPr>
          <w:rFonts w:ascii="Times New Roman" w:hAnsi="Times New Roman"/>
        </w:rPr>
        <w:t>What was the value of adding a glucose load, compared to just using fasting measures, to this experiment</w:t>
      </w:r>
      <w:ins w:id="26" w:author="Clara E. Cho" w:date="2013-10-30T19:42:00Z">
        <w:r w:rsidR="00211EA3">
          <w:rPr>
            <w:rFonts w:ascii="Times New Roman" w:hAnsi="Times New Roman"/>
          </w:rPr>
          <w:t>?</w:t>
        </w:r>
      </w:ins>
      <w:del w:id="27" w:author="Clara E. Cho" w:date="2013-10-30T19:42:00Z">
        <w:r w:rsidDel="00211EA3">
          <w:rPr>
            <w:rFonts w:ascii="Times New Roman" w:hAnsi="Times New Roman"/>
          </w:rPr>
          <w:delText xml:space="preserve"> and</w:delText>
        </w:r>
      </w:del>
      <w:r>
        <w:rPr>
          <w:rFonts w:ascii="Times New Roman" w:hAnsi="Times New Roman"/>
        </w:rPr>
        <w:t xml:space="preserve"> </w:t>
      </w:r>
      <w:del w:id="28" w:author="Clara E. Cho" w:date="2013-10-30T19:42:00Z">
        <w:r w:rsidDel="00211EA3">
          <w:rPr>
            <w:rFonts w:ascii="Times New Roman" w:hAnsi="Times New Roman"/>
          </w:rPr>
          <w:delText>w</w:delText>
        </w:r>
      </w:del>
      <w:ins w:id="29" w:author="Clara E. Cho" w:date="2013-10-30T19:42:00Z">
        <w:r w:rsidR="00211EA3">
          <w:rPr>
            <w:rFonts w:ascii="Times New Roman" w:hAnsi="Times New Roman"/>
          </w:rPr>
          <w:t>W</w:t>
        </w:r>
      </w:ins>
      <w:r>
        <w:rPr>
          <w:rFonts w:ascii="Times New Roman" w:hAnsi="Times New Roman"/>
        </w:rPr>
        <w:t xml:space="preserve">hat additional information does </w:t>
      </w:r>
      <w:ins w:id="30" w:author="Clara E. Cho" w:date="2013-10-30T19:42:00Z">
        <w:r w:rsidR="00211EA3">
          <w:rPr>
            <w:rFonts w:ascii="Times New Roman" w:hAnsi="Times New Roman"/>
          </w:rPr>
          <w:t>glucose</w:t>
        </w:r>
      </w:ins>
      <w:ins w:id="31" w:author="Clara E. Cho" w:date="2013-10-30T19:44:00Z">
        <w:r w:rsidR="00211EA3">
          <w:rPr>
            <w:rFonts w:ascii="Times New Roman" w:hAnsi="Times New Roman"/>
          </w:rPr>
          <w:t>/insulin</w:t>
        </w:r>
      </w:ins>
      <w:ins w:id="32" w:author="Clara E. Cho" w:date="2013-10-30T19:42:00Z">
        <w:r w:rsidR="00211EA3">
          <w:rPr>
            <w:rFonts w:ascii="Times New Roman" w:hAnsi="Times New Roman"/>
          </w:rPr>
          <w:t xml:space="preserve"> response to a glucose load</w:t>
        </w:r>
      </w:ins>
      <w:del w:id="33" w:author="Clara E. Cho" w:date="2013-10-30T19:42:00Z">
        <w:r w:rsidDel="00211EA3">
          <w:rPr>
            <w:rFonts w:ascii="Times New Roman" w:hAnsi="Times New Roman"/>
          </w:rPr>
          <w:delText>it</w:delText>
        </w:r>
      </w:del>
      <w:r>
        <w:rPr>
          <w:rFonts w:ascii="Times New Roman" w:hAnsi="Times New Roman"/>
        </w:rPr>
        <w:t xml:space="preserve"> provide, in terms of mechanisms, as it relates to the impact of </w:t>
      </w:r>
      <w:del w:id="34" w:author="carol.greenwood" w:date="2013-10-31T14:20:00Z">
        <w:r w:rsidDel="00A917D4">
          <w:rPr>
            <w:rFonts w:ascii="Times New Roman" w:hAnsi="Times New Roman"/>
          </w:rPr>
          <w:delText xml:space="preserve">the long chain </w:delText>
        </w:r>
      </w:del>
      <w:r w:rsidR="004632B2">
        <w:rPr>
          <w:rFonts w:ascii="Times New Roman" w:hAnsi="Times New Roman"/>
        </w:rPr>
        <w:t>n</w:t>
      </w:r>
      <w:r>
        <w:rPr>
          <w:rFonts w:ascii="Times New Roman" w:hAnsi="Times New Roman"/>
        </w:rPr>
        <w:t xml:space="preserve">-3 </w:t>
      </w:r>
      <w:del w:id="35" w:author="Clara E. Cho" w:date="2013-10-30T20:03:00Z">
        <w:r w:rsidDel="009B71B9">
          <w:rPr>
            <w:rFonts w:ascii="Times New Roman" w:hAnsi="Times New Roman"/>
          </w:rPr>
          <w:delText>fatty acids</w:delText>
        </w:r>
      </w:del>
      <w:ins w:id="36" w:author="Clara E. Cho" w:date="2013-10-30T20:03:00Z">
        <w:r w:rsidR="009B71B9">
          <w:rPr>
            <w:rFonts w:ascii="Times New Roman" w:hAnsi="Times New Roman"/>
          </w:rPr>
          <w:t>FAs</w:t>
        </w:r>
      </w:ins>
      <w:r>
        <w:rPr>
          <w:rFonts w:ascii="Times New Roman" w:hAnsi="Times New Roman"/>
        </w:rPr>
        <w:t xml:space="preserve"> on diabetes risk?</w:t>
      </w:r>
      <w:r w:rsidR="004B0971">
        <w:rPr>
          <w:rFonts w:ascii="Times New Roman" w:hAnsi="Times New Roman"/>
        </w:rPr>
        <w:t xml:space="preserve"> (</w:t>
      </w:r>
      <w:r w:rsidR="0008118D">
        <w:rPr>
          <w:rFonts w:ascii="Times New Roman" w:hAnsi="Times New Roman"/>
        </w:rPr>
        <w:t>7</w:t>
      </w:r>
      <w:r w:rsidR="004B0971">
        <w:rPr>
          <w:rFonts w:ascii="Times New Roman" w:hAnsi="Times New Roman"/>
        </w:rPr>
        <w:t>/</w:t>
      </w:r>
      <w:r w:rsidR="00227151">
        <w:rPr>
          <w:rFonts w:ascii="Times New Roman" w:hAnsi="Times New Roman"/>
        </w:rPr>
        <w:t>40</w:t>
      </w:r>
      <w:r w:rsidR="004B0971">
        <w:rPr>
          <w:rFonts w:ascii="Times New Roman" w:hAnsi="Times New Roman"/>
        </w:rPr>
        <w:t xml:space="preserve"> marks)</w:t>
      </w:r>
    </w:p>
    <w:p w:rsidR="00994F75" w:rsidRPr="006E25F8" w:rsidRDefault="009A19E4" w:rsidP="004B0971">
      <w:pPr>
        <w:pStyle w:val="Compact"/>
        <w:numPr>
          <w:ilvl w:val="1"/>
          <w:numId w:val="7"/>
        </w:numPr>
        <w:tabs>
          <w:tab w:val="clear" w:pos="720"/>
          <w:tab w:val="left" w:pos="567"/>
        </w:tabs>
        <w:ind w:left="709" w:right="-99" w:hanging="142"/>
      </w:pPr>
      <w:r>
        <w:rPr>
          <w:rFonts w:ascii="Times New Roman" w:hAnsi="Times New Roman"/>
        </w:rPr>
        <w:t>It provides information such as quantity of insulin secreted (iAUC) following an elevation in blood glucose and provides information on</w:t>
      </w:r>
      <w:r w:rsidR="006E25F8">
        <w:rPr>
          <w:rFonts w:ascii="Times New Roman" w:hAnsi="Times New Roman"/>
        </w:rPr>
        <w:t xml:space="preserve"> muscle</w:t>
      </w:r>
      <w:r>
        <w:rPr>
          <w:rFonts w:ascii="Times New Roman" w:hAnsi="Times New Roman"/>
        </w:rPr>
        <w:t xml:space="preserve"> insulin sensitivity, to determine how n-3 FA influence insulin sensitivity.</w:t>
      </w:r>
    </w:p>
    <w:p w:rsidR="006E25F8" w:rsidRDefault="006E25F8" w:rsidP="004B0971">
      <w:pPr>
        <w:pStyle w:val="Compact"/>
        <w:numPr>
          <w:ilvl w:val="1"/>
          <w:numId w:val="7"/>
        </w:numPr>
        <w:tabs>
          <w:tab w:val="clear" w:pos="720"/>
          <w:tab w:val="left" w:pos="567"/>
        </w:tabs>
        <w:ind w:left="709" w:right="-99" w:hanging="142"/>
      </w:pPr>
      <w:r>
        <w:rPr>
          <w:rFonts w:ascii="Times New Roman" w:hAnsi="Times New Roman"/>
        </w:rPr>
        <w:t xml:space="preserve">Allows for the differentiation of pancreas </w:t>
      </w:r>
      <w:r>
        <w:rPr>
          <w:rFonts w:ascii="Times New Roman" w:hAnsi="Times New Roman"/>
          <w:i/>
        </w:rPr>
        <w:t>versus</w:t>
      </w:r>
      <w:r>
        <w:rPr>
          <w:rFonts w:ascii="Times New Roman" w:hAnsi="Times New Roman"/>
        </w:rPr>
        <w:t xml:space="preserve"> muscle in mediating the effects of n-3 FA and shows that the muscle does not lower its insulin sensitivity in the fact of the higher insulin levels secreted by the pancreas.</w:t>
      </w:r>
    </w:p>
    <w:p w:rsidR="00994F75" w:rsidRDefault="009A19E4" w:rsidP="004B0971">
      <w:pPr>
        <w:pStyle w:val="Compact"/>
        <w:numPr>
          <w:ilvl w:val="1"/>
          <w:numId w:val="7"/>
        </w:numPr>
        <w:tabs>
          <w:tab w:val="clear" w:pos="720"/>
          <w:tab w:val="left" w:pos="567"/>
        </w:tabs>
        <w:ind w:left="709" w:right="-99" w:hanging="142"/>
      </w:pPr>
      <w:r>
        <w:rPr>
          <w:rFonts w:ascii="Times New Roman" w:hAnsi="Times New Roman"/>
        </w:rPr>
        <w:t>Adding a glucose load allows the investigation into how n-3 FA affect GSIS and whole-body insulin sensitivity post-prandially, as both of these are important factors in the development of T2DM (Background).</w:t>
      </w:r>
    </w:p>
    <w:p w:rsidR="00994F75" w:rsidRPr="00432118" w:rsidRDefault="009A19E4" w:rsidP="004B0971">
      <w:pPr>
        <w:pStyle w:val="Compact"/>
        <w:numPr>
          <w:ilvl w:val="1"/>
          <w:numId w:val="7"/>
        </w:numPr>
        <w:tabs>
          <w:tab w:val="clear" w:pos="720"/>
          <w:tab w:val="left" w:pos="567"/>
        </w:tabs>
        <w:ind w:left="709" w:right="-99" w:hanging="142"/>
        <w:rPr>
          <w:ins w:id="37" w:author="carol.greenwood" w:date="2013-10-31T14:13:00Z"/>
          <w:rPrChange w:id="38" w:author="carol.greenwood" w:date="2013-10-31T14:13:00Z">
            <w:rPr>
              <w:ins w:id="39" w:author="carol.greenwood" w:date="2013-10-31T14:13:00Z"/>
              <w:rFonts w:ascii="Times New Roman" w:hAnsi="Times New Roman"/>
            </w:rPr>
          </w:rPrChange>
        </w:rPr>
      </w:pPr>
      <w:r>
        <w:rPr>
          <w:rFonts w:ascii="Times New Roman" w:hAnsi="Times New Roman"/>
        </w:rPr>
        <w:t xml:space="preserve">Based on the data from Table 2, n-3 FA do not significantly influence insulin sensitivity, but do increase insulin secretion. As such, n-3 FA </w:t>
      </w:r>
      <w:proofErr w:type="gramStart"/>
      <w:r>
        <w:rPr>
          <w:rFonts w:ascii="Times New Roman" w:hAnsi="Times New Roman"/>
        </w:rPr>
        <w:t>seem</w:t>
      </w:r>
      <w:proofErr w:type="gramEnd"/>
      <w:r>
        <w:rPr>
          <w:rFonts w:ascii="Times New Roman" w:hAnsi="Times New Roman"/>
        </w:rPr>
        <w:t xml:space="preserve"> to influence GSIS/pancreatic insulin release</w:t>
      </w:r>
      <w:r w:rsidR="006E25F8">
        <w:rPr>
          <w:rFonts w:ascii="Times New Roman" w:hAnsi="Times New Roman"/>
        </w:rPr>
        <w:t>; and do not exert their effect by altering muscle</w:t>
      </w:r>
      <w:r>
        <w:rPr>
          <w:rFonts w:ascii="Times New Roman" w:hAnsi="Times New Roman"/>
        </w:rPr>
        <w:t>.</w:t>
      </w:r>
      <w:ins w:id="40" w:author="carol.greenwood" w:date="2013-10-31T14:13:00Z">
        <w:r w:rsidR="00432118">
          <w:rPr>
            <w:rFonts w:ascii="Times New Roman" w:hAnsi="Times New Roman"/>
          </w:rPr>
          <w:t xml:space="preserve"> </w:t>
        </w:r>
      </w:ins>
    </w:p>
    <w:p w:rsidR="00432118" w:rsidRDefault="00432118" w:rsidP="004B0971">
      <w:pPr>
        <w:pStyle w:val="Compact"/>
        <w:numPr>
          <w:ilvl w:val="1"/>
          <w:numId w:val="7"/>
        </w:numPr>
        <w:tabs>
          <w:tab w:val="clear" w:pos="720"/>
          <w:tab w:val="left" w:pos="567"/>
        </w:tabs>
        <w:ind w:left="709" w:right="-99" w:hanging="142"/>
      </w:pPr>
      <w:ins w:id="41" w:author="carol.greenwood" w:date="2013-10-31T14:13:00Z">
        <w:r>
          <w:rPr>
            <w:rFonts w:ascii="Times New Roman" w:hAnsi="Times New Roman"/>
          </w:rPr>
          <w:t>REPLACE TABLE WITH CORRECT DATA</w:t>
        </w:r>
      </w:ins>
    </w:p>
    <w:p w:rsidR="00994F75" w:rsidRDefault="009A19E4" w:rsidP="00433F20">
      <w:pPr>
        <w:tabs>
          <w:tab w:val="clear" w:pos="720"/>
          <w:tab w:val="left" w:pos="567"/>
        </w:tabs>
        <w:ind w:right="-99"/>
      </w:pPr>
      <w:r>
        <w:rPr>
          <w:rFonts w:ascii="Times New Roman" w:hAnsi="Times New Roman"/>
          <w:noProof/>
          <w:lang w:val="en-CA" w:eastAsia="en-CA"/>
        </w:rPr>
        <w:lastRenderedPageBreak/>
        <w:drawing>
          <wp:inline distT="0" distB="0" distL="0" distR="0">
            <wp:extent cx="5715000" cy="11176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rsidR="00994F75" w:rsidRDefault="009A19E4" w:rsidP="00433F20">
      <w:pPr>
        <w:pStyle w:val="ImageCaption"/>
        <w:tabs>
          <w:tab w:val="clear" w:pos="720"/>
          <w:tab w:val="left" w:pos="567"/>
        </w:tabs>
        <w:ind w:right="-99"/>
      </w:pPr>
      <w:r>
        <w:rPr>
          <w:rFonts w:ascii="Times New Roman" w:hAnsi="Times New Roman"/>
        </w:rPr>
        <w:t xml:space="preserve">Table 1: Randomized controlled trial of </w:t>
      </w:r>
      <w:del w:id="42" w:author="carol.greenwood" w:date="2013-10-31T14:16:00Z">
        <w:r w:rsidR="00FD5914" w:rsidDel="00432118">
          <w:rPr>
            <w:rFonts w:ascii="Times New Roman" w:hAnsi="Times New Roman"/>
          </w:rPr>
          <w:delText>n</w:delText>
        </w:r>
        <w:r w:rsidDel="00432118">
          <w:rPr>
            <w:rFonts w:ascii="Times New Roman" w:hAnsi="Times New Roman"/>
          </w:rPr>
          <w:delText>-</w:delText>
        </w:r>
      </w:del>
      <w:r>
        <w:rPr>
          <w:rFonts w:ascii="Times New Roman" w:hAnsi="Times New Roman"/>
        </w:rPr>
        <w:t xml:space="preserve">n-3 FA and control liquid meals. Columns represent values at baseline and after intervention. FPG = fasting plasma glucose, HbA1c = hemoglobin A1c , and C-pep = C-peptide . </w:t>
      </w:r>
      <w:proofErr w:type="gramStart"/>
      <w:ins w:id="43" w:author="carol.greenwood" w:date="2013-10-31T14:16:00Z">
        <w:r w:rsidR="00432118">
          <w:rPr>
            <w:rFonts w:ascii="Times New Roman" w:hAnsi="Times New Roman"/>
          </w:rPr>
          <w:t>within</w:t>
        </w:r>
        <w:proofErr w:type="gramEnd"/>
        <w:r w:rsidR="00432118">
          <w:rPr>
            <w:rFonts w:ascii="Times New Roman" w:hAnsi="Times New Roman"/>
          </w:rPr>
          <w:t xml:space="preserve"> group comparison where p1 </w:t>
        </w:r>
        <w:proofErr w:type="spellStart"/>
        <w:r w:rsidR="00432118">
          <w:rPr>
            <w:rFonts w:ascii="Times New Roman" w:hAnsi="Times New Roman"/>
          </w:rPr>
          <w:t>relefects</w:t>
        </w:r>
        <w:proofErr w:type="spellEnd"/>
        <w:r w:rsidR="00432118">
          <w:rPr>
            <w:rFonts w:ascii="Times New Roman" w:hAnsi="Times New Roman"/>
          </w:rPr>
          <w:t xml:space="preserve"> comparison within control group and p2 comparison</w:t>
        </w:r>
      </w:ins>
      <w:ins w:id="44" w:author="carol.greenwood" w:date="2013-10-31T14:17:00Z">
        <w:r w:rsidR="00432118">
          <w:rPr>
            <w:rFonts w:ascii="Times New Roman" w:hAnsi="Times New Roman"/>
          </w:rPr>
          <w:t xml:space="preserve"> within the EPA group. </w:t>
        </w:r>
      </w:ins>
      <w:r>
        <w:rPr>
          <w:rFonts w:ascii="Times New Roman" w:hAnsi="Times New Roman"/>
        </w:rPr>
        <w:t>P1 and P2 are the</w:t>
      </w:r>
      <w:r w:rsidR="006E25F8">
        <w:rPr>
          <w:rFonts w:ascii="Times New Roman" w:hAnsi="Times New Roman"/>
        </w:rPr>
        <w:t xml:space="preserve"> </w:t>
      </w:r>
      <w:r>
        <w:rPr>
          <w:rFonts w:ascii="Times New Roman" w:hAnsi="Times New Roman"/>
        </w:rPr>
        <w:t xml:space="preserve">probabilities calculated between before and after treatment for control and </w:t>
      </w:r>
      <w:r w:rsidR="004632B2">
        <w:rPr>
          <w:rFonts w:ascii="Times New Roman" w:hAnsi="Times New Roman"/>
        </w:rPr>
        <w:t>n</w:t>
      </w:r>
      <w:r>
        <w:rPr>
          <w:rFonts w:ascii="Times New Roman" w:hAnsi="Times New Roman"/>
        </w:rPr>
        <w:t>-3 group, respectively.</w:t>
      </w:r>
      <w:ins w:id="45" w:author="carol.greenwood" w:date="2013-10-31T14:14:00Z">
        <w:r w:rsidR="00432118" w:rsidRPr="00432118">
          <w:rPr>
            <w:rFonts w:ascii="Times New Roman" w:hAnsi="Times New Roman"/>
          </w:rPr>
          <w:t xml:space="preserve"> </w:t>
        </w:r>
        <w:r w:rsidR="00432118">
          <w:rPr>
            <w:rFonts w:ascii="Times New Roman" w:hAnsi="Times New Roman"/>
          </w:rPr>
          <w:t>Significance is denoted at P values &lt;0.05</w:t>
        </w:r>
      </w:ins>
    </w:p>
    <w:p w:rsidR="00994F75" w:rsidRDefault="009A19E4" w:rsidP="00433F20">
      <w:pPr>
        <w:tabs>
          <w:tab w:val="clear" w:pos="720"/>
          <w:tab w:val="left" w:pos="567"/>
        </w:tabs>
        <w:ind w:right="-99"/>
      </w:pPr>
      <w:r>
        <w:rPr>
          <w:rFonts w:ascii="Times New Roman" w:hAnsi="Times New Roman"/>
          <w:noProof/>
          <w:lang w:val="en-CA" w:eastAsia="en-CA"/>
        </w:rPr>
        <w:drawing>
          <wp:inline distT="0" distB="0" distL="0" distR="0">
            <wp:extent cx="5715000" cy="11176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5715000" cy="1117600"/>
                    </a:xfrm>
                    <a:prstGeom prst="rect">
                      <a:avLst/>
                    </a:prstGeom>
                    <a:noFill/>
                    <a:ln w="9525">
                      <a:noFill/>
                      <a:miter lim="800000"/>
                      <a:headEnd/>
                      <a:tailEnd/>
                    </a:ln>
                  </pic:spPr>
                </pic:pic>
              </a:graphicData>
            </a:graphic>
          </wp:inline>
        </w:drawing>
      </w:r>
    </w:p>
    <w:p w:rsidR="00994F75" w:rsidRDefault="009A19E4" w:rsidP="00433F20">
      <w:pPr>
        <w:pStyle w:val="ImageCaption"/>
        <w:tabs>
          <w:tab w:val="clear" w:pos="720"/>
          <w:tab w:val="left" w:pos="567"/>
        </w:tabs>
        <w:ind w:right="-99"/>
      </w:pPr>
      <w:r>
        <w:rPr>
          <w:rFonts w:ascii="Times New Roman" w:hAnsi="Times New Roman"/>
        </w:rPr>
        <w:t>Table 2: Randomized controlled trial of n-3 FA and control liquid meals. Columns represent values at baseline and after intervention. ISI = Muscle insulin sensitivity index , gAUC and iAUC = glucose and insulin area-under-the-curve. P1 and P2 are the</w:t>
      </w:r>
      <w:r w:rsidR="006E25F8">
        <w:rPr>
          <w:rFonts w:ascii="Times New Roman" w:hAnsi="Times New Roman"/>
        </w:rPr>
        <w:t xml:space="preserve"> </w:t>
      </w:r>
      <w:r>
        <w:rPr>
          <w:rFonts w:ascii="Times New Roman" w:hAnsi="Times New Roman"/>
        </w:rPr>
        <w:t xml:space="preserve">probabilities calculated between before and after treatment for control and </w:t>
      </w:r>
      <w:r w:rsidR="004632B2">
        <w:rPr>
          <w:rFonts w:ascii="Times New Roman" w:hAnsi="Times New Roman"/>
        </w:rPr>
        <w:t>n</w:t>
      </w:r>
      <w:r>
        <w:rPr>
          <w:rFonts w:ascii="Times New Roman" w:hAnsi="Times New Roman"/>
        </w:rPr>
        <w:t>-3 group, respectively.</w:t>
      </w:r>
      <w:ins w:id="46" w:author="Clara E. Cho" w:date="2013-10-30T19:45:00Z">
        <w:r w:rsidR="00211EA3">
          <w:rPr>
            <w:rFonts w:ascii="Times New Roman" w:hAnsi="Times New Roman"/>
          </w:rPr>
          <w:t xml:space="preserve"> Significan</w:t>
        </w:r>
      </w:ins>
      <w:ins w:id="47" w:author="Clara E. Cho" w:date="2013-10-30T19:46:00Z">
        <w:r w:rsidR="00211EA3">
          <w:rPr>
            <w:rFonts w:ascii="Times New Roman" w:hAnsi="Times New Roman"/>
          </w:rPr>
          <w:t>ce is denoted at P values &lt;0.05</w:t>
        </w:r>
        <w:del w:id="48" w:author="carol.greenwood" w:date="2013-10-31T14:13:00Z">
          <w:r w:rsidR="00211EA3" w:rsidDel="00432118">
            <w:rPr>
              <w:rFonts w:ascii="Times New Roman" w:hAnsi="Times New Roman"/>
            </w:rPr>
            <w:delText>?</w:delText>
          </w:r>
        </w:del>
      </w:ins>
    </w:p>
    <w:p w:rsidR="00994F75" w:rsidRDefault="00994F75" w:rsidP="00433F20">
      <w:pPr>
        <w:tabs>
          <w:tab w:val="clear" w:pos="720"/>
          <w:tab w:val="left" w:pos="567"/>
        </w:tabs>
        <w:ind w:right="-99"/>
      </w:pPr>
    </w:p>
    <w:p w:rsidR="006E25F8" w:rsidRDefault="006E25F8" w:rsidP="00433F20">
      <w:pPr>
        <w:tabs>
          <w:tab w:val="clear" w:pos="720"/>
          <w:tab w:val="left" w:pos="567"/>
        </w:tabs>
        <w:suppressAutoHyphens w:val="0"/>
        <w:spacing w:before="0" w:after="200"/>
        <w:ind w:right="-99"/>
        <w:rPr>
          <w:rFonts w:ascii="Times New Roman" w:hAnsi="Times New Roman"/>
          <w:b/>
        </w:rPr>
      </w:pPr>
      <w:r>
        <w:rPr>
          <w:rFonts w:ascii="Times New Roman" w:hAnsi="Times New Roman"/>
          <w:b/>
        </w:rPr>
        <w:br w:type="page"/>
      </w:r>
    </w:p>
    <w:p w:rsidR="00994F75" w:rsidRDefault="009A19E4" w:rsidP="00433F20">
      <w:pPr>
        <w:tabs>
          <w:tab w:val="clear" w:pos="720"/>
          <w:tab w:val="left" w:pos="567"/>
        </w:tabs>
        <w:ind w:right="-99"/>
      </w:pPr>
      <w:r>
        <w:rPr>
          <w:rFonts w:ascii="Times New Roman" w:hAnsi="Times New Roman"/>
          <w:b/>
        </w:rPr>
        <w:lastRenderedPageBreak/>
        <w:t>Study 2</w:t>
      </w:r>
      <w:r w:rsidR="0008118D">
        <w:rPr>
          <w:rFonts w:ascii="Times New Roman" w:hAnsi="Times New Roman"/>
          <w:b/>
        </w:rPr>
        <w:t xml:space="preserve"> (Value 25/</w:t>
      </w:r>
      <w:r w:rsidR="00227151">
        <w:rPr>
          <w:rFonts w:ascii="Times New Roman" w:hAnsi="Times New Roman"/>
          <w:b/>
        </w:rPr>
        <w:t>40</w:t>
      </w:r>
      <w:r w:rsidR="0008118D">
        <w:rPr>
          <w:rFonts w:ascii="Times New Roman" w:hAnsi="Times New Roman"/>
          <w:b/>
        </w:rPr>
        <w:t xml:space="preserve"> marks)</w:t>
      </w:r>
    </w:p>
    <w:p w:rsidR="00994F75" w:rsidRDefault="009A19E4" w:rsidP="00433F20">
      <w:pPr>
        <w:tabs>
          <w:tab w:val="clear" w:pos="720"/>
          <w:tab w:val="left" w:pos="567"/>
        </w:tabs>
        <w:ind w:right="-99"/>
      </w:pPr>
      <w:r>
        <w:rPr>
          <w:rFonts w:ascii="Times New Roman" w:hAnsi="Times New Roman"/>
        </w:rPr>
        <w:t>SFA</w:t>
      </w:r>
      <w:ins w:id="49" w:author="Clara E. Cho" w:date="2013-10-30T19:51:00Z">
        <w:r w:rsidR="00734668">
          <w:rPr>
            <w:rFonts w:ascii="Times New Roman" w:hAnsi="Times New Roman"/>
          </w:rPr>
          <w:t>s</w:t>
        </w:r>
      </w:ins>
      <w:r>
        <w:rPr>
          <w:rFonts w:ascii="Times New Roman" w:hAnsi="Times New Roman"/>
        </w:rPr>
        <w:t xml:space="preserve"> </w:t>
      </w:r>
      <w:r w:rsidR="00692AC7">
        <w:rPr>
          <w:rFonts w:ascii="Times New Roman" w:hAnsi="Times New Roman"/>
        </w:rPr>
        <w:t>are</w:t>
      </w:r>
      <w:r>
        <w:rPr>
          <w:rFonts w:ascii="Times New Roman" w:hAnsi="Times New Roman"/>
        </w:rPr>
        <w:t xml:space="preserve"> proposed to have a lipotoxic effect on pancreatic islets, however, it is </w:t>
      </w:r>
      <w:r w:rsidR="00FD5914">
        <w:rPr>
          <w:rFonts w:ascii="Times New Roman" w:hAnsi="Times New Roman"/>
        </w:rPr>
        <w:t>unknown</w:t>
      </w:r>
      <w:r>
        <w:rPr>
          <w:rFonts w:ascii="Times New Roman" w:hAnsi="Times New Roman"/>
        </w:rPr>
        <w:t xml:space="preserve"> how this occurs. </w:t>
      </w:r>
      <w:ins w:id="50" w:author="Clara E. Cho" w:date="2013-10-30T20:01:00Z">
        <w:r w:rsidR="009B71B9">
          <w:rPr>
            <w:rFonts w:ascii="Times New Roman" w:hAnsi="Times New Roman"/>
          </w:rPr>
          <w:t xml:space="preserve">Should you be defining what lipotoxicity is? </w:t>
        </w:r>
      </w:ins>
      <w:r>
        <w:rPr>
          <w:rFonts w:ascii="Times New Roman" w:hAnsi="Times New Roman"/>
        </w:rPr>
        <w:t>A</w:t>
      </w:r>
      <w:r w:rsidR="000F0932">
        <w:rPr>
          <w:rFonts w:ascii="Times New Roman" w:hAnsi="Times New Roman"/>
        </w:rPr>
        <w:t xml:space="preserve"> </w:t>
      </w:r>
      <w:r>
        <w:rPr>
          <w:rFonts w:ascii="Times New Roman" w:hAnsi="Times New Roman"/>
        </w:rPr>
        <w:t>study</w:t>
      </w:r>
      <w:r w:rsidR="000F0932">
        <w:rPr>
          <w:rFonts w:ascii="Times New Roman" w:hAnsi="Times New Roman"/>
        </w:rPr>
        <w:t>,</w:t>
      </w:r>
      <w:r>
        <w:rPr>
          <w:rFonts w:ascii="Times New Roman" w:hAnsi="Times New Roman"/>
        </w:rPr>
        <w:t xml:space="preserve"> using rats</w:t>
      </w:r>
      <w:r w:rsidR="000F0932">
        <w:rPr>
          <w:rFonts w:ascii="Times New Roman" w:hAnsi="Times New Roman"/>
        </w:rPr>
        <w:t>,</w:t>
      </w:r>
      <w:r>
        <w:rPr>
          <w:rFonts w:ascii="Times New Roman" w:hAnsi="Times New Roman"/>
        </w:rPr>
        <w:t xml:space="preserve"> was conducted to determine the effect of PA or EPA on the pancreas and mechanisms underlying </w:t>
      </w:r>
      <w:r w:rsidR="00246966">
        <w:rPr>
          <w:rFonts w:ascii="Times New Roman" w:hAnsi="Times New Roman"/>
        </w:rPr>
        <w:t>glucose stimulated insulin secretion (</w:t>
      </w:r>
      <w:r>
        <w:rPr>
          <w:rFonts w:ascii="Times New Roman" w:hAnsi="Times New Roman"/>
        </w:rPr>
        <w:t>GSIS</w:t>
      </w:r>
      <w:r w:rsidR="00246966">
        <w:rPr>
          <w:rFonts w:ascii="Times New Roman" w:hAnsi="Times New Roman"/>
        </w:rPr>
        <w:t>)</w:t>
      </w:r>
      <w:r>
        <w:rPr>
          <w:rFonts w:ascii="Times New Roman" w:hAnsi="Times New Roman"/>
        </w:rPr>
        <w:t xml:space="preserve">. </w:t>
      </w:r>
      <w:ins w:id="51" w:author="Clara E. Cho" w:date="2013-10-30T19:54:00Z">
        <w:r w:rsidR="00734668">
          <w:rPr>
            <w:rFonts w:ascii="Times New Roman" w:hAnsi="Times New Roman"/>
          </w:rPr>
          <w:t xml:space="preserve">Healthy? </w:t>
        </w:r>
      </w:ins>
      <w:del w:id="52" w:author="Clara E. Cho" w:date="2013-10-30T19:53:00Z">
        <w:r w:rsidDel="00734668">
          <w:rPr>
            <w:rFonts w:ascii="Times New Roman" w:hAnsi="Times New Roman"/>
          </w:rPr>
          <w:delText>R</w:delText>
        </w:r>
      </w:del>
      <w:ins w:id="53" w:author="Clara E. Cho" w:date="2013-10-30T19:54:00Z">
        <w:r w:rsidR="00734668">
          <w:rPr>
            <w:rFonts w:ascii="Times New Roman" w:hAnsi="Times New Roman"/>
          </w:rPr>
          <w:t>r</w:t>
        </w:r>
      </w:ins>
      <w:r>
        <w:rPr>
          <w:rFonts w:ascii="Times New Roman" w:hAnsi="Times New Roman"/>
        </w:rPr>
        <w:t xml:space="preserve">ats were fed </w:t>
      </w:r>
      <w:r w:rsidR="00FD5914">
        <w:rPr>
          <w:rFonts w:ascii="Times New Roman" w:hAnsi="Times New Roman"/>
        </w:rPr>
        <w:t>control</w:t>
      </w:r>
      <w:r>
        <w:rPr>
          <w:rFonts w:ascii="Times New Roman" w:hAnsi="Times New Roman"/>
        </w:rPr>
        <w:t xml:space="preserve">, PA, EPA, or </w:t>
      </w:r>
      <w:del w:id="54" w:author="Clara E. Cho" w:date="2013-10-30T19:52:00Z">
        <w:r w:rsidDel="00734668">
          <w:rPr>
            <w:rFonts w:ascii="Times New Roman" w:hAnsi="Times New Roman"/>
          </w:rPr>
          <w:delText>EPA-PA</w:delText>
        </w:r>
      </w:del>
      <w:r>
        <w:rPr>
          <w:rFonts w:ascii="Times New Roman" w:hAnsi="Times New Roman"/>
        </w:rPr>
        <w:t xml:space="preserve"> </w:t>
      </w:r>
      <w:ins w:id="55" w:author="carol.greenwood" w:date="2013-10-31T14:21:00Z">
        <w:r w:rsidR="00A917D4">
          <w:rPr>
            <w:rFonts w:ascii="Times New Roman" w:hAnsi="Times New Roman"/>
          </w:rPr>
          <w:t xml:space="preserve">PA with EPA (PA-EPA) </w:t>
        </w:r>
      </w:ins>
      <w:ins w:id="56" w:author="Clara E. Cho" w:date="2013-10-30T19:51:00Z">
        <w:r w:rsidR="00734668">
          <w:rPr>
            <w:rFonts w:ascii="Times New Roman" w:hAnsi="Times New Roman"/>
          </w:rPr>
          <w:t>PA-EPA</w:t>
        </w:r>
      </w:ins>
      <w:ins w:id="57" w:author="Clara E. Cho" w:date="2013-10-30T19:52:00Z">
        <w:r w:rsidR="00734668">
          <w:rPr>
            <w:rFonts w:ascii="Times New Roman" w:hAnsi="Times New Roman"/>
          </w:rPr>
          <w:t xml:space="preserve"> (so that it’s consistent with the figures) </w:t>
        </w:r>
      </w:ins>
      <w:r>
        <w:rPr>
          <w:rFonts w:ascii="Times New Roman" w:hAnsi="Times New Roman"/>
        </w:rPr>
        <w:t xml:space="preserve">diets for 3 weeks, after which they were sacrificed to obtain the pancreas. Pancreatic islets were then measured for level of insulin production, triglyceride (TG) content, SREBP-1c (transcription factor which initiates lipogenesis), and UCP-2 (uncoupling protein-2; </w:t>
      </w:r>
      <w:r w:rsidR="00FD5914">
        <w:rPr>
          <w:rFonts w:ascii="Times New Roman" w:hAnsi="Times New Roman"/>
        </w:rPr>
        <w:t>disrupts</w:t>
      </w:r>
      <w:r>
        <w:rPr>
          <w:rFonts w:ascii="Times New Roman" w:hAnsi="Times New Roman"/>
        </w:rPr>
        <w:t xml:space="preserve"> ATP production in the mitochondria).</w:t>
      </w:r>
      <w:ins w:id="58" w:author="Clara E. Cho" w:date="2013-10-30T19:52:00Z">
        <w:r w:rsidR="00734668">
          <w:rPr>
            <w:rFonts w:ascii="Times New Roman" w:hAnsi="Times New Roman"/>
          </w:rPr>
          <w:t xml:space="preserve"> What is PA-EPA? Is it PA without the EPA?</w:t>
        </w:r>
      </w:ins>
    </w:p>
    <w:p w:rsidR="00994F75" w:rsidRDefault="009A19E4" w:rsidP="000F0932">
      <w:pPr>
        <w:tabs>
          <w:tab w:val="clear" w:pos="720"/>
          <w:tab w:val="left" w:pos="567"/>
        </w:tabs>
        <w:ind w:right="-99"/>
        <w:jc w:val="center"/>
      </w:pPr>
      <w:r>
        <w:rPr>
          <w:rFonts w:ascii="Times New Roman" w:hAnsi="Times New Roman"/>
          <w:noProof/>
          <w:lang w:val="en-CA" w:eastAsia="en-CA"/>
        </w:rPr>
        <w:drawing>
          <wp:inline distT="0" distB="0" distL="0" distR="0">
            <wp:extent cx="2032000" cy="23622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032000" cy="2362200"/>
                    </a:xfrm>
                    <a:prstGeom prst="rect">
                      <a:avLst/>
                    </a:prstGeom>
                    <a:noFill/>
                    <a:ln w="9525">
                      <a:noFill/>
                      <a:miter lim="800000"/>
                      <a:headEnd/>
                      <a:tailEnd/>
                    </a:ln>
                  </pic:spPr>
                </pic:pic>
              </a:graphicData>
            </a:graphic>
          </wp:inline>
        </w:drawing>
      </w:r>
    </w:p>
    <w:p w:rsidR="00994F75" w:rsidRDefault="009A19E4" w:rsidP="00433F20">
      <w:pPr>
        <w:pStyle w:val="ImageCaption"/>
        <w:tabs>
          <w:tab w:val="clear" w:pos="720"/>
          <w:tab w:val="left" w:pos="567"/>
        </w:tabs>
        <w:ind w:right="-99"/>
      </w:pPr>
      <w:r>
        <w:rPr>
          <w:rFonts w:ascii="Times New Roman" w:hAnsi="Times New Roman"/>
        </w:rPr>
        <w:t>Figure 1: Insulin secretion in control, PA, EPA, and PA-EPA feeding groups. Groups that share a superscript are not significantly different from each other at p&lt;0.05.</w:t>
      </w:r>
    </w:p>
    <w:p w:rsidR="00994F75" w:rsidRDefault="009A19E4" w:rsidP="00433F20">
      <w:pPr>
        <w:tabs>
          <w:tab w:val="clear" w:pos="720"/>
          <w:tab w:val="left" w:pos="567"/>
        </w:tabs>
        <w:ind w:right="-99"/>
      </w:pPr>
      <w:r>
        <w:rPr>
          <w:rFonts w:ascii="Times New Roman" w:hAnsi="Times New Roman"/>
          <w:noProof/>
          <w:lang w:val="en-CA" w:eastAsia="en-CA"/>
        </w:rPr>
        <w:drawing>
          <wp:inline distT="0" distB="0" distL="0" distR="0">
            <wp:extent cx="6127115" cy="20828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6127115" cy="2082800"/>
                    </a:xfrm>
                    <a:prstGeom prst="rect">
                      <a:avLst/>
                    </a:prstGeom>
                    <a:noFill/>
                    <a:ln w="9525">
                      <a:noFill/>
                      <a:miter lim="800000"/>
                      <a:headEnd/>
                      <a:tailEnd/>
                    </a:ln>
                  </pic:spPr>
                </pic:pic>
              </a:graphicData>
            </a:graphic>
          </wp:inline>
        </w:drawing>
      </w:r>
    </w:p>
    <w:p w:rsidR="00994F75" w:rsidRDefault="009A19E4" w:rsidP="00433F20">
      <w:pPr>
        <w:pStyle w:val="ImageCaption"/>
        <w:tabs>
          <w:tab w:val="clear" w:pos="720"/>
          <w:tab w:val="left" w:pos="567"/>
        </w:tabs>
        <w:ind w:right="-99"/>
      </w:pPr>
      <w:r>
        <w:rPr>
          <w:rFonts w:ascii="Times New Roman" w:hAnsi="Times New Roman"/>
        </w:rPr>
        <w:t>Figure 2: Pancreatic islet triglyceride (TG) content and mRNA levels of SREBP-1 (lipogenic enzyme transcription factor) and UCP-2 (uncoupling protein) in control, PA, EPA, and PA-EPA feeding groups. Groups that share a superscript are not significantly different from each other at p&lt;0.05.</w:t>
      </w:r>
    </w:p>
    <w:p w:rsidR="00994F75" w:rsidRDefault="009A19E4" w:rsidP="00433F20">
      <w:pPr>
        <w:tabs>
          <w:tab w:val="clear" w:pos="720"/>
          <w:tab w:val="left" w:pos="567"/>
        </w:tabs>
        <w:ind w:right="-99"/>
      </w:pPr>
      <w:r>
        <w:rPr>
          <w:rFonts w:ascii="Times New Roman" w:hAnsi="Times New Roman"/>
          <w:b/>
        </w:rPr>
        <w:lastRenderedPageBreak/>
        <w:t>Questions:</w:t>
      </w:r>
    </w:p>
    <w:p w:rsidR="00994F75" w:rsidRDefault="009A19E4" w:rsidP="00433F20">
      <w:pPr>
        <w:pStyle w:val="Compact"/>
        <w:numPr>
          <w:ilvl w:val="0"/>
          <w:numId w:val="8"/>
        </w:numPr>
        <w:tabs>
          <w:tab w:val="clear" w:pos="720"/>
          <w:tab w:val="left" w:pos="567"/>
        </w:tabs>
        <w:ind w:left="0" w:right="-99" w:firstLine="0"/>
      </w:pPr>
      <w:r>
        <w:rPr>
          <w:rFonts w:ascii="Times New Roman" w:hAnsi="Times New Roman"/>
        </w:rPr>
        <w:t>Describe the results presented in Figure 1.</w:t>
      </w:r>
      <w:r w:rsidR="00246966">
        <w:rPr>
          <w:rFonts w:ascii="Times New Roman" w:hAnsi="Times New Roman"/>
        </w:rPr>
        <w:t xml:space="preserve"> (2/</w:t>
      </w:r>
      <w:r w:rsidR="00227151">
        <w:rPr>
          <w:rFonts w:ascii="Times New Roman" w:hAnsi="Times New Roman"/>
        </w:rPr>
        <w:t>40</w:t>
      </w:r>
      <w:r w:rsidR="00246966">
        <w:rPr>
          <w:rFonts w:ascii="Times New Roman" w:hAnsi="Times New Roman"/>
        </w:rPr>
        <w:t xml:space="preserve"> marks)</w:t>
      </w:r>
    </w:p>
    <w:p w:rsidR="00994F75" w:rsidRDefault="009A19E4" w:rsidP="00246966">
      <w:pPr>
        <w:pStyle w:val="Compact"/>
        <w:numPr>
          <w:ilvl w:val="1"/>
          <w:numId w:val="9"/>
        </w:numPr>
        <w:tabs>
          <w:tab w:val="clear" w:pos="720"/>
          <w:tab w:val="left" w:pos="567"/>
        </w:tabs>
        <w:ind w:left="709" w:right="-99" w:hanging="142"/>
      </w:pPr>
      <w:r>
        <w:rPr>
          <w:rFonts w:ascii="Times New Roman" w:hAnsi="Times New Roman"/>
        </w:rPr>
        <w:t>There was a significant decrease in insulin secretion in the PA group compared to all other groups.</w:t>
      </w:r>
    </w:p>
    <w:p w:rsidR="00994F75" w:rsidRDefault="009A19E4" w:rsidP="00246966">
      <w:pPr>
        <w:pStyle w:val="Compact"/>
        <w:numPr>
          <w:ilvl w:val="1"/>
          <w:numId w:val="9"/>
        </w:numPr>
        <w:tabs>
          <w:tab w:val="clear" w:pos="720"/>
          <w:tab w:val="left" w:pos="567"/>
        </w:tabs>
        <w:ind w:left="709" w:right="-99" w:hanging="142"/>
      </w:pPr>
      <w:r>
        <w:rPr>
          <w:rFonts w:ascii="Times New Roman" w:hAnsi="Times New Roman"/>
        </w:rPr>
        <w:t>No other significant differences were seen in the other groups.</w:t>
      </w:r>
    </w:p>
    <w:p w:rsidR="00994F75" w:rsidRDefault="009A19E4" w:rsidP="00433F20">
      <w:pPr>
        <w:pStyle w:val="Compact"/>
        <w:numPr>
          <w:ilvl w:val="0"/>
          <w:numId w:val="8"/>
        </w:numPr>
        <w:tabs>
          <w:tab w:val="clear" w:pos="720"/>
          <w:tab w:val="left" w:pos="567"/>
        </w:tabs>
        <w:ind w:left="0" w:right="-99" w:firstLine="0"/>
      </w:pPr>
      <w:r>
        <w:rPr>
          <w:rFonts w:ascii="Times New Roman" w:hAnsi="Times New Roman"/>
        </w:rPr>
        <w:t>Describe the results shown in Figure 2.</w:t>
      </w:r>
      <w:r w:rsidR="00246966">
        <w:rPr>
          <w:rFonts w:ascii="Times New Roman" w:hAnsi="Times New Roman"/>
        </w:rPr>
        <w:t xml:space="preserve"> (</w:t>
      </w:r>
      <w:r w:rsidR="00E01A5F">
        <w:rPr>
          <w:rFonts w:ascii="Times New Roman" w:hAnsi="Times New Roman"/>
        </w:rPr>
        <w:t>3</w:t>
      </w:r>
      <w:r w:rsidR="00246966">
        <w:rPr>
          <w:rFonts w:ascii="Times New Roman" w:hAnsi="Times New Roman"/>
        </w:rPr>
        <w:t>/</w:t>
      </w:r>
      <w:r w:rsidR="00227151">
        <w:rPr>
          <w:rFonts w:ascii="Times New Roman" w:hAnsi="Times New Roman"/>
        </w:rPr>
        <w:t>40</w:t>
      </w:r>
      <w:r w:rsidR="00246966">
        <w:rPr>
          <w:rFonts w:ascii="Times New Roman" w:hAnsi="Times New Roman"/>
        </w:rPr>
        <w:t xml:space="preserve"> marks)</w:t>
      </w:r>
    </w:p>
    <w:p w:rsidR="00994F75" w:rsidRDefault="00246966" w:rsidP="00246966">
      <w:pPr>
        <w:pStyle w:val="Compact"/>
        <w:numPr>
          <w:ilvl w:val="1"/>
          <w:numId w:val="10"/>
        </w:numPr>
        <w:tabs>
          <w:tab w:val="clear" w:pos="720"/>
          <w:tab w:val="left" w:pos="567"/>
        </w:tabs>
        <w:ind w:left="709" w:right="-99" w:hanging="142"/>
      </w:pPr>
      <w:r>
        <w:rPr>
          <w:rFonts w:ascii="Times New Roman" w:hAnsi="Times New Roman"/>
        </w:rPr>
        <w:t xml:space="preserve">Pancreatic </w:t>
      </w:r>
      <w:r w:rsidR="009A19E4">
        <w:rPr>
          <w:rFonts w:ascii="Times New Roman" w:hAnsi="Times New Roman"/>
        </w:rPr>
        <w:t>TG content, SREBP-1c, and UCP-2</w:t>
      </w:r>
      <w:r>
        <w:rPr>
          <w:rFonts w:ascii="Times New Roman" w:hAnsi="Times New Roman"/>
        </w:rPr>
        <w:t xml:space="preserve"> were significantly higher</w:t>
      </w:r>
      <w:r w:rsidR="009A19E4">
        <w:rPr>
          <w:rFonts w:ascii="Times New Roman" w:hAnsi="Times New Roman"/>
        </w:rPr>
        <w:t xml:space="preserve"> in the PA condition, compared to the other </w:t>
      </w:r>
      <w:r>
        <w:rPr>
          <w:rFonts w:ascii="Times New Roman" w:hAnsi="Times New Roman"/>
        </w:rPr>
        <w:t xml:space="preserve">3 </w:t>
      </w:r>
      <w:r w:rsidR="009A19E4">
        <w:rPr>
          <w:rFonts w:ascii="Times New Roman" w:hAnsi="Times New Roman"/>
        </w:rPr>
        <w:t>conditions. The other groups were not significantly different from each other.</w:t>
      </w:r>
    </w:p>
    <w:p w:rsidR="00994F75" w:rsidRDefault="009A19E4" w:rsidP="00246966">
      <w:pPr>
        <w:pStyle w:val="Compact"/>
        <w:numPr>
          <w:ilvl w:val="0"/>
          <w:numId w:val="8"/>
        </w:numPr>
        <w:tabs>
          <w:tab w:val="clear" w:pos="720"/>
          <w:tab w:val="left" w:pos="567"/>
        </w:tabs>
        <w:ind w:left="567" w:right="-99" w:hanging="567"/>
      </w:pPr>
      <w:r>
        <w:rPr>
          <w:rFonts w:ascii="Times New Roman" w:hAnsi="Times New Roman"/>
        </w:rPr>
        <w:t>Using information from the background and Study 2, propose mechanism(s) on how PA and EPA may contribute to regulation of insulin secretion</w:t>
      </w:r>
      <w:r w:rsidR="00246966">
        <w:rPr>
          <w:rFonts w:ascii="Times New Roman" w:hAnsi="Times New Roman"/>
        </w:rPr>
        <w:t xml:space="preserve"> occurring both within the mitochondria and cytosol</w:t>
      </w:r>
      <w:r>
        <w:rPr>
          <w:rFonts w:ascii="Times New Roman" w:hAnsi="Times New Roman"/>
        </w:rPr>
        <w:t>.</w:t>
      </w:r>
      <w:r w:rsidR="00246966">
        <w:rPr>
          <w:rFonts w:ascii="Times New Roman" w:hAnsi="Times New Roman"/>
        </w:rPr>
        <w:t xml:space="preserve"> (</w:t>
      </w:r>
      <w:r w:rsidR="00E01A5F">
        <w:rPr>
          <w:rFonts w:ascii="Times New Roman" w:hAnsi="Times New Roman"/>
        </w:rPr>
        <w:t>6</w:t>
      </w:r>
      <w:r w:rsidR="00246966">
        <w:rPr>
          <w:rFonts w:ascii="Times New Roman" w:hAnsi="Times New Roman"/>
        </w:rPr>
        <w:t>/</w:t>
      </w:r>
      <w:r w:rsidR="00227151">
        <w:rPr>
          <w:rFonts w:ascii="Times New Roman" w:hAnsi="Times New Roman"/>
        </w:rPr>
        <w:t>40</w:t>
      </w:r>
      <w:r w:rsidR="00246966">
        <w:rPr>
          <w:rFonts w:ascii="Times New Roman" w:hAnsi="Times New Roman"/>
        </w:rPr>
        <w:t xml:space="preserve"> marks)</w:t>
      </w:r>
    </w:p>
    <w:p w:rsidR="00994F75" w:rsidRDefault="009A19E4" w:rsidP="00246966">
      <w:pPr>
        <w:pStyle w:val="Compact"/>
        <w:numPr>
          <w:ilvl w:val="1"/>
          <w:numId w:val="11"/>
        </w:numPr>
        <w:tabs>
          <w:tab w:val="clear" w:pos="720"/>
          <w:tab w:val="left" w:pos="567"/>
        </w:tabs>
        <w:ind w:left="709" w:right="-99" w:hanging="142"/>
      </w:pPr>
      <w:r>
        <w:rPr>
          <w:rFonts w:ascii="Times New Roman" w:hAnsi="Times New Roman"/>
        </w:rPr>
        <w:t>PA significantly increased TG content, SREBP-1c, and UCP-2 (Figure 2) and significantly decreased insulin secretion (Figure 1).</w:t>
      </w:r>
    </w:p>
    <w:p w:rsidR="00994F75" w:rsidRDefault="009A19E4" w:rsidP="00246966">
      <w:pPr>
        <w:pStyle w:val="Compact"/>
        <w:numPr>
          <w:ilvl w:val="1"/>
          <w:numId w:val="11"/>
        </w:numPr>
        <w:tabs>
          <w:tab w:val="clear" w:pos="720"/>
          <w:tab w:val="left" w:pos="567"/>
        </w:tabs>
        <w:ind w:left="709" w:right="-99" w:hanging="142"/>
      </w:pPr>
      <w:r>
        <w:rPr>
          <w:rFonts w:ascii="Times New Roman" w:hAnsi="Times New Roman"/>
        </w:rPr>
        <w:t>Since SREBP-1c increases lipogenesis (Study 2 Background), this explains the increase in TG content within the beta-cell. PA seems to influence this transcription factor to increase, thus increasing TG production, leading to an accumulation of cellular TG that will impair cellular activity (Background). Impaired beta-cell cytosolic activity may reduce insulin release.</w:t>
      </w:r>
    </w:p>
    <w:p w:rsidR="00994F75" w:rsidRDefault="009A19E4" w:rsidP="00246966">
      <w:pPr>
        <w:pStyle w:val="Compact"/>
        <w:numPr>
          <w:ilvl w:val="1"/>
          <w:numId w:val="11"/>
        </w:numPr>
        <w:tabs>
          <w:tab w:val="clear" w:pos="720"/>
          <w:tab w:val="left" w:pos="567"/>
        </w:tabs>
        <w:ind w:left="709" w:right="-99" w:hanging="142"/>
      </w:pPr>
      <w:r>
        <w:rPr>
          <w:rFonts w:ascii="Times New Roman" w:hAnsi="Times New Roman"/>
        </w:rPr>
        <w:t>Since UCP-2 disrupts ATP production in the mitochondria (Study 2 Background), and since ATP is involved in initiating insulin release (Background), this suggests that PA impairs GSIS via increased UCP-2 that leads to a reduced ability of the storage vesicles to release insulin into circulation.</w:t>
      </w:r>
    </w:p>
    <w:p w:rsidR="00994F75" w:rsidRPr="00734668" w:rsidRDefault="009A19E4" w:rsidP="00246966">
      <w:pPr>
        <w:pStyle w:val="Compact"/>
        <w:numPr>
          <w:ilvl w:val="1"/>
          <w:numId w:val="11"/>
        </w:numPr>
        <w:tabs>
          <w:tab w:val="clear" w:pos="720"/>
          <w:tab w:val="left" w:pos="567"/>
        </w:tabs>
        <w:ind w:left="709" w:right="-99" w:hanging="142"/>
        <w:rPr>
          <w:ins w:id="59" w:author="Clara E. Cho" w:date="2013-10-30T19:54:00Z"/>
          <w:rPrChange w:id="60" w:author="Clara E. Cho" w:date="2013-10-30T19:54:00Z">
            <w:rPr>
              <w:ins w:id="61" w:author="Clara E. Cho" w:date="2013-10-30T19:54:00Z"/>
              <w:rFonts w:ascii="Times New Roman" w:hAnsi="Times New Roman"/>
            </w:rPr>
          </w:rPrChange>
        </w:rPr>
      </w:pPr>
      <w:r>
        <w:rPr>
          <w:rFonts w:ascii="Times New Roman" w:hAnsi="Times New Roman"/>
        </w:rPr>
        <w:t>While EPA itself does not affect UCP-2 or SREBP-1c, it inhibits PA effect.</w:t>
      </w:r>
    </w:p>
    <w:p w:rsidR="00734668" w:rsidRDefault="00734668" w:rsidP="00246966">
      <w:pPr>
        <w:pStyle w:val="Compact"/>
        <w:numPr>
          <w:ilvl w:val="1"/>
          <w:numId w:val="11"/>
        </w:numPr>
        <w:tabs>
          <w:tab w:val="clear" w:pos="720"/>
          <w:tab w:val="left" w:pos="567"/>
        </w:tabs>
        <w:ind w:left="709" w:right="-99" w:hanging="142"/>
      </w:pPr>
      <w:ins w:id="62" w:author="Clara E. Cho" w:date="2013-10-30T19:54:00Z">
        <w:r>
          <w:rPr>
            <w:rFonts w:ascii="Times New Roman" w:hAnsi="Times New Roman"/>
          </w:rPr>
          <w:t>What was the significance of PA-</w:t>
        </w:r>
      </w:ins>
      <w:ins w:id="63" w:author="Clara E. Cho" w:date="2013-10-30T19:55:00Z">
        <w:r>
          <w:rPr>
            <w:rFonts w:ascii="Times New Roman" w:hAnsi="Times New Roman"/>
          </w:rPr>
          <w:t>EPA?</w:t>
        </w:r>
      </w:ins>
    </w:p>
    <w:p w:rsidR="00994F75" w:rsidRDefault="009A19E4" w:rsidP="00246966">
      <w:pPr>
        <w:pStyle w:val="Compact"/>
        <w:numPr>
          <w:ilvl w:val="0"/>
          <w:numId w:val="8"/>
        </w:numPr>
        <w:tabs>
          <w:tab w:val="clear" w:pos="720"/>
          <w:tab w:val="left" w:pos="567"/>
        </w:tabs>
        <w:ind w:left="567" w:right="-99" w:hanging="567"/>
      </w:pPr>
      <w:r>
        <w:rPr>
          <w:rFonts w:ascii="Times New Roman" w:hAnsi="Times New Roman"/>
        </w:rPr>
        <w:t>Given the data in Study 2,</w:t>
      </w:r>
      <w:r w:rsidR="00246966">
        <w:rPr>
          <w:rFonts w:ascii="Times New Roman" w:hAnsi="Times New Roman"/>
        </w:rPr>
        <w:t xml:space="preserve"> give 3 examples of </w:t>
      </w:r>
      <w:ins w:id="64" w:author="Clara E. Cho" w:date="2013-10-30T19:59:00Z">
        <w:r w:rsidR="009B71B9">
          <w:rPr>
            <w:rFonts w:ascii="Times New Roman" w:hAnsi="Times New Roman"/>
          </w:rPr>
          <w:t xml:space="preserve">additional </w:t>
        </w:r>
      </w:ins>
      <w:r w:rsidR="00246966">
        <w:rPr>
          <w:rFonts w:ascii="Times New Roman" w:hAnsi="Times New Roman"/>
        </w:rPr>
        <w:t>factors/measures that</w:t>
      </w:r>
      <w:r>
        <w:rPr>
          <w:rFonts w:ascii="Times New Roman" w:hAnsi="Times New Roman"/>
        </w:rPr>
        <w:t xml:space="preserve"> the investigators </w:t>
      </w:r>
      <w:r w:rsidR="00246966">
        <w:rPr>
          <w:rFonts w:ascii="Times New Roman" w:hAnsi="Times New Roman"/>
        </w:rPr>
        <w:t xml:space="preserve">could </w:t>
      </w:r>
      <w:r>
        <w:rPr>
          <w:rFonts w:ascii="Times New Roman" w:hAnsi="Times New Roman"/>
        </w:rPr>
        <w:t xml:space="preserve">have </w:t>
      </w:r>
      <w:del w:id="65" w:author="Clara E. Cho" w:date="2013-10-30T19:58:00Z">
        <w:r w:rsidDel="009B71B9">
          <w:rPr>
            <w:rFonts w:ascii="Times New Roman" w:hAnsi="Times New Roman"/>
          </w:rPr>
          <w:delText xml:space="preserve">measured </w:delText>
        </w:r>
      </w:del>
      <w:ins w:id="66" w:author="Clara E. Cho" w:date="2013-10-30T19:58:00Z">
        <w:r w:rsidR="009B71B9">
          <w:rPr>
            <w:rFonts w:ascii="Times New Roman" w:hAnsi="Times New Roman"/>
          </w:rPr>
          <w:t xml:space="preserve">considered </w:t>
        </w:r>
      </w:ins>
      <w:r>
        <w:rPr>
          <w:rFonts w:ascii="Times New Roman" w:hAnsi="Times New Roman"/>
        </w:rPr>
        <w:t xml:space="preserve">in study 1 to get a better understanding of the role of </w:t>
      </w:r>
      <w:r w:rsidR="00FD5914">
        <w:rPr>
          <w:rFonts w:ascii="Times New Roman" w:hAnsi="Times New Roman"/>
        </w:rPr>
        <w:t>n</w:t>
      </w:r>
      <w:r>
        <w:rPr>
          <w:rFonts w:ascii="Times New Roman" w:hAnsi="Times New Roman"/>
        </w:rPr>
        <w:t>-3 fatty acids in diabetes risk.</w:t>
      </w:r>
      <w:r w:rsidR="00246966">
        <w:rPr>
          <w:rFonts w:ascii="Times New Roman" w:hAnsi="Times New Roman"/>
        </w:rPr>
        <w:t xml:space="preserve"> Provide a one to two sentence justification of these factors</w:t>
      </w:r>
      <w:ins w:id="67" w:author="Clara E. Cho" w:date="2013-10-30T19:59:00Z">
        <w:r w:rsidR="009B71B9">
          <w:rPr>
            <w:rFonts w:ascii="Times New Roman" w:hAnsi="Times New Roman"/>
          </w:rPr>
          <w:t>/measures</w:t>
        </w:r>
      </w:ins>
      <w:r w:rsidR="00246966">
        <w:rPr>
          <w:rFonts w:ascii="Times New Roman" w:hAnsi="Times New Roman"/>
        </w:rPr>
        <w:t>. (6/</w:t>
      </w:r>
      <w:r w:rsidR="00227151">
        <w:rPr>
          <w:rFonts w:ascii="Times New Roman" w:hAnsi="Times New Roman"/>
        </w:rPr>
        <w:t>40</w:t>
      </w:r>
      <w:r w:rsidR="00246966">
        <w:rPr>
          <w:rFonts w:ascii="Times New Roman" w:hAnsi="Times New Roman"/>
        </w:rPr>
        <w:t xml:space="preserve"> marks)</w:t>
      </w:r>
    </w:p>
    <w:p w:rsidR="00994F75" w:rsidRDefault="009A19E4" w:rsidP="00246966">
      <w:pPr>
        <w:pStyle w:val="Compact"/>
        <w:numPr>
          <w:ilvl w:val="1"/>
          <w:numId w:val="12"/>
        </w:numPr>
        <w:tabs>
          <w:tab w:val="clear" w:pos="720"/>
          <w:tab w:val="left" w:pos="567"/>
        </w:tabs>
        <w:ind w:left="709" w:right="-99" w:hanging="142"/>
      </w:pPr>
      <w:r>
        <w:rPr>
          <w:rFonts w:ascii="Times New Roman" w:hAnsi="Times New Roman"/>
        </w:rPr>
        <w:t>Could have measured PA in the blood or in the diet.</w:t>
      </w:r>
    </w:p>
    <w:p w:rsidR="00994F75" w:rsidRDefault="009A19E4" w:rsidP="00246966">
      <w:pPr>
        <w:pStyle w:val="Compact"/>
        <w:numPr>
          <w:ilvl w:val="1"/>
          <w:numId w:val="12"/>
        </w:numPr>
        <w:tabs>
          <w:tab w:val="clear" w:pos="720"/>
          <w:tab w:val="left" w:pos="567"/>
        </w:tabs>
        <w:ind w:left="709" w:right="-99" w:hanging="142"/>
      </w:pPr>
      <w:r>
        <w:rPr>
          <w:rFonts w:ascii="Times New Roman" w:hAnsi="Times New Roman"/>
        </w:rPr>
        <w:t>Or had another treatment group with equal parts EPA and PA.</w:t>
      </w:r>
    </w:p>
    <w:p w:rsidR="00994F75" w:rsidRDefault="009A19E4" w:rsidP="00246966">
      <w:pPr>
        <w:pStyle w:val="Compact"/>
        <w:numPr>
          <w:ilvl w:val="1"/>
          <w:numId w:val="12"/>
        </w:numPr>
        <w:tabs>
          <w:tab w:val="clear" w:pos="720"/>
          <w:tab w:val="left" w:pos="567"/>
        </w:tabs>
        <w:ind w:left="709" w:right="-99" w:hanging="142"/>
      </w:pPr>
      <w:r>
        <w:rPr>
          <w:rFonts w:ascii="Times New Roman" w:hAnsi="Times New Roman"/>
        </w:rPr>
        <w:t>Could have measured EPA within the blood to get a better understanding between EPA intake, EPA in serum, and pancreatic islet function.</w:t>
      </w:r>
    </w:p>
    <w:p w:rsidR="00994F75" w:rsidRDefault="009A19E4" w:rsidP="00246966">
      <w:pPr>
        <w:pStyle w:val="Compact"/>
        <w:numPr>
          <w:ilvl w:val="1"/>
          <w:numId w:val="12"/>
        </w:numPr>
        <w:tabs>
          <w:tab w:val="clear" w:pos="720"/>
          <w:tab w:val="left" w:pos="567"/>
        </w:tabs>
        <w:ind w:left="709" w:right="-99" w:hanging="142"/>
      </w:pPr>
      <w:r>
        <w:rPr>
          <w:rFonts w:ascii="Times New Roman" w:hAnsi="Times New Roman"/>
        </w:rPr>
        <w:t>Could have measured markers of lipogenesis.</w:t>
      </w:r>
    </w:p>
    <w:p w:rsidR="00994F75" w:rsidRDefault="009A19E4" w:rsidP="00ED2D1A">
      <w:pPr>
        <w:pStyle w:val="Compact"/>
        <w:numPr>
          <w:ilvl w:val="0"/>
          <w:numId w:val="8"/>
        </w:numPr>
        <w:tabs>
          <w:tab w:val="clear" w:pos="720"/>
          <w:tab w:val="left" w:pos="567"/>
        </w:tabs>
        <w:ind w:left="567" w:right="-99" w:hanging="567"/>
      </w:pPr>
      <w:r>
        <w:rPr>
          <w:rFonts w:ascii="Times New Roman" w:hAnsi="Times New Roman"/>
        </w:rPr>
        <w:t xml:space="preserve">Think back to the </w:t>
      </w:r>
      <w:r w:rsidR="006A25DF">
        <w:rPr>
          <w:rFonts w:ascii="Times New Roman" w:hAnsi="Times New Roman"/>
        </w:rPr>
        <w:t xml:space="preserve">course </w:t>
      </w:r>
      <w:r>
        <w:rPr>
          <w:rFonts w:ascii="Times New Roman" w:hAnsi="Times New Roman"/>
        </w:rPr>
        <w:t xml:space="preserve">assignment regarding the Sandy Lake population, where some individuals had a </w:t>
      </w:r>
      <w:r w:rsidR="006A25DF">
        <w:rPr>
          <w:sz w:val="23"/>
          <w:szCs w:val="23"/>
        </w:rPr>
        <w:t>single nucleotide polymorphism (SNP) at amino acid 319 (G</w:t>
      </w:r>
      <w:r w:rsidR="006A25DF">
        <w:rPr>
          <w:rFonts w:ascii="Wingdings" w:hAnsi="Wingdings" w:cs="Wingdings"/>
          <w:sz w:val="23"/>
          <w:szCs w:val="23"/>
        </w:rPr>
        <w:t></w:t>
      </w:r>
      <w:r w:rsidR="00ED2D1A">
        <w:rPr>
          <w:sz w:val="23"/>
          <w:szCs w:val="23"/>
        </w:rPr>
        <w:t>S)</w:t>
      </w:r>
      <w:r w:rsidR="006A25DF">
        <w:rPr>
          <w:sz w:val="23"/>
          <w:szCs w:val="23"/>
        </w:rPr>
        <w:t xml:space="preserve"> </w:t>
      </w:r>
      <w:r>
        <w:rPr>
          <w:rFonts w:ascii="Times New Roman" w:hAnsi="Times New Roman"/>
        </w:rPr>
        <w:t xml:space="preserve">in the </w:t>
      </w:r>
      <w:r>
        <w:rPr>
          <w:rFonts w:ascii="Times New Roman" w:hAnsi="Times New Roman"/>
          <w:i/>
        </w:rPr>
        <w:t>HNF1A</w:t>
      </w:r>
      <w:r>
        <w:rPr>
          <w:rFonts w:ascii="Times New Roman" w:hAnsi="Times New Roman"/>
        </w:rPr>
        <w:t xml:space="preserve"> gene which caused a decrease in pancreatic insulin production. Given the increasing consumption of Western </w:t>
      </w:r>
      <w:r>
        <w:rPr>
          <w:rFonts w:ascii="Times New Roman" w:hAnsi="Times New Roman"/>
        </w:rPr>
        <w:lastRenderedPageBreak/>
        <w:t xml:space="preserve">style foods that are high in SFA in Sandy Lake, discuss </w:t>
      </w:r>
      <w:r w:rsidR="00541A0C">
        <w:rPr>
          <w:rFonts w:ascii="Times New Roman" w:hAnsi="Times New Roman"/>
        </w:rPr>
        <w:t xml:space="preserve">1) </w:t>
      </w:r>
      <w:r w:rsidR="003A407E">
        <w:rPr>
          <w:rFonts w:ascii="Times New Roman" w:hAnsi="Times New Roman"/>
        </w:rPr>
        <w:t xml:space="preserve">how the increase in SFA intake could contribute to T2DM risk and 2) whether </w:t>
      </w:r>
      <w:r>
        <w:rPr>
          <w:rFonts w:ascii="Times New Roman" w:hAnsi="Times New Roman"/>
        </w:rPr>
        <w:t>the</w:t>
      </w:r>
      <w:r w:rsidR="003A407E">
        <w:rPr>
          <w:rFonts w:ascii="Times New Roman" w:hAnsi="Times New Roman"/>
        </w:rPr>
        <w:t xml:space="preserve"> return to a traditional diet, including increased consumption of fatty fish (which are high in EPA), would impact </w:t>
      </w:r>
      <w:r>
        <w:rPr>
          <w:rFonts w:ascii="Times New Roman" w:hAnsi="Times New Roman"/>
        </w:rPr>
        <w:t xml:space="preserve"> risk for </w:t>
      </w:r>
      <w:del w:id="68" w:author="Clara E. Cho" w:date="2013-10-30T19:57:00Z">
        <w:r w:rsidDel="009B71B9">
          <w:rPr>
            <w:rFonts w:ascii="Times New Roman" w:hAnsi="Times New Roman"/>
          </w:rPr>
          <w:delText xml:space="preserve">diabetes </w:delText>
        </w:r>
      </w:del>
      <w:ins w:id="69" w:author="Clara E. Cho" w:date="2013-10-30T19:57:00Z">
        <w:r w:rsidR="009B71B9">
          <w:rPr>
            <w:rFonts w:ascii="Times New Roman" w:hAnsi="Times New Roman"/>
          </w:rPr>
          <w:t>T2DM</w:t>
        </w:r>
      </w:ins>
      <w:r w:rsidR="003A407E">
        <w:rPr>
          <w:rFonts w:ascii="Times New Roman" w:hAnsi="Times New Roman"/>
        </w:rPr>
        <w:t>.  Be certain to compare and contrast the impact of dietary FA in both the GG (wild type) and SS (homozygote for the SNP) groups (you do not have to consider the GS (heterozygote) group in your answer</w:t>
      </w:r>
      <w:r w:rsidR="00ED2D1A">
        <w:rPr>
          <w:rFonts w:ascii="Times New Roman" w:hAnsi="Times New Roman"/>
        </w:rPr>
        <w:t>)</w:t>
      </w:r>
      <w:r w:rsidR="003A407E">
        <w:rPr>
          <w:rFonts w:ascii="Times New Roman" w:hAnsi="Times New Roman"/>
        </w:rPr>
        <w:t xml:space="preserve">.  Defend your answer by drawing on data provided in this exam.  </w:t>
      </w:r>
      <w:r w:rsidR="00ED2D1A">
        <w:rPr>
          <w:rFonts w:ascii="Times New Roman" w:hAnsi="Times New Roman"/>
        </w:rPr>
        <w:t>(</w:t>
      </w:r>
      <w:r w:rsidR="00E01A5F">
        <w:rPr>
          <w:rFonts w:ascii="Times New Roman" w:hAnsi="Times New Roman"/>
        </w:rPr>
        <w:t>8</w:t>
      </w:r>
      <w:r w:rsidR="00ED2D1A">
        <w:rPr>
          <w:rFonts w:ascii="Times New Roman" w:hAnsi="Times New Roman"/>
        </w:rPr>
        <w:t>/</w:t>
      </w:r>
      <w:r w:rsidR="00227151">
        <w:rPr>
          <w:rFonts w:ascii="Times New Roman" w:hAnsi="Times New Roman"/>
        </w:rPr>
        <w:t>40</w:t>
      </w:r>
      <w:r w:rsidR="00ED2D1A">
        <w:rPr>
          <w:rFonts w:ascii="Times New Roman" w:hAnsi="Times New Roman"/>
        </w:rPr>
        <w:t xml:space="preserve"> marks)</w:t>
      </w:r>
    </w:p>
    <w:p w:rsidR="00994F75" w:rsidRDefault="009A19E4" w:rsidP="00ED2D1A">
      <w:pPr>
        <w:pStyle w:val="Compact"/>
        <w:numPr>
          <w:ilvl w:val="1"/>
          <w:numId w:val="13"/>
        </w:numPr>
        <w:tabs>
          <w:tab w:val="clear" w:pos="720"/>
          <w:tab w:val="left" w:pos="567"/>
        </w:tabs>
        <w:ind w:left="709" w:right="-99" w:hanging="142"/>
      </w:pPr>
      <w:r>
        <w:rPr>
          <w:rFonts w:ascii="Times New Roman" w:hAnsi="Times New Roman"/>
        </w:rPr>
        <w:t xml:space="preserve">Because the SNP on the </w:t>
      </w:r>
      <w:r>
        <w:rPr>
          <w:rFonts w:ascii="Times New Roman" w:hAnsi="Times New Roman"/>
          <w:i/>
        </w:rPr>
        <w:t>HNF1A</w:t>
      </w:r>
      <w:r>
        <w:rPr>
          <w:rFonts w:ascii="Times New Roman" w:hAnsi="Times New Roman"/>
        </w:rPr>
        <w:t xml:space="preserve"> gene affects insulin production, and because a high SFA (i.e. PA) diet reduces the ability of insulin storage vesicles to release the insulin that has been produced, the First Nations individuals may be at much greater risk for developing diabetes/hyperglycemia if they consume a high SFA diet (reduce insulin release) and have the SNP (reduced insulin production).</w:t>
      </w:r>
    </w:p>
    <w:p w:rsidR="00994F75" w:rsidRDefault="009A19E4" w:rsidP="00ED2D1A">
      <w:pPr>
        <w:pStyle w:val="Compact"/>
        <w:numPr>
          <w:ilvl w:val="1"/>
          <w:numId w:val="13"/>
        </w:numPr>
        <w:tabs>
          <w:tab w:val="clear" w:pos="720"/>
          <w:tab w:val="left" w:pos="567"/>
        </w:tabs>
        <w:ind w:left="709" w:right="-99" w:hanging="142"/>
      </w:pPr>
      <w:r>
        <w:rPr>
          <w:rFonts w:ascii="Times New Roman" w:hAnsi="Times New Roman"/>
        </w:rPr>
        <w:t>However, if an individual did have the SNP, consuming a diet high in EPA may increase the amount of released insulin that has been produced. This may potentially offset the harm of the SNP by reducing the risk for diabetes.</w:t>
      </w:r>
    </w:p>
    <w:p w:rsidR="00994F75" w:rsidRDefault="009A19E4" w:rsidP="00ED2D1A">
      <w:pPr>
        <w:pStyle w:val="Compact"/>
        <w:numPr>
          <w:ilvl w:val="1"/>
          <w:numId w:val="13"/>
        </w:numPr>
        <w:tabs>
          <w:tab w:val="clear" w:pos="720"/>
          <w:tab w:val="left" w:pos="567"/>
        </w:tabs>
        <w:ind w:left="709" w:right="-99" w:hanging="142"/>
      </w:pPr>
      <w:r>
        <w:rPr>
          <w:rFonts w:ascii="Times New Roman" w:hAnsi="Times New Roman"/>
        </w:rPr>
        <w:t>But, an individual who consumes EPA and doesn't have the SNP is the least likely to develop diabetes because both insulin production and insulin release are functioning optimally.</w:t>
      </w:r>
    </w:p>
    <w:sectPr w:rsidR="00994F75" w:rsidSect="0051740A">
      <w:headerReference w:type="default" r:id="rId10"/>
      <w:footerReference w:type="default" r:id="rId11"/>
      <w:pgSz w:w="12240" w:h="15840" w:code="1"/>
      <w:pgMar w:top="1440" w:right="1185" w:bottom="1440" w:left="992" w:header="0" w:footer="0" w:gutter="0"/>
      <w:cols w:space="720"/>
      <w:formProt w:val="0"/>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E64" w:rsidRDefault="00F05E64" w:rsidP="000F0932">
      <w:pPr>
        <w:spacing w:before="0" w:after="0" w:line="240" w:lineRule="auto"/>
      </w:pPr>
      <w:r>
        <w:separator/>
      </w:r>
    </w:p>
  </w:endnote>
  <w:endnote w:type="continuationSeparator" w:id="0">
    <w:p w:rsidR="00F05E64" w:rsidRDefault="00F05E64" w:rsidP="000F093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0A" w:rsidRDefault="0051740A">
    <w:pPr>
      <w:pStyle w:val="Footer"/>
    </w:pPr>
    <w:r>
      <w:t xml:space="preserve">Page </w:t>
    </w:r>
    <w:sdt>
      <w:sdtPr>
        <w:id w:val="7261428"/>
        <w:docPartObj>
          <w:docPartGallery w:val="Page Numbers (Bottom of Page)"/>
          <w:docPartUnique/>
        </w:docPartObj>
      </w:sdtPr>
      <w:sdtContent>
        <w:r w:rsidR="004D738C">
          <w:fldChar w:fldCharType="begin"/>
        </w:r>
        <w:r>
          <w:instrText xml:space="preserve"> PAGE   \* MERGEFORMAT </w:instrText>
        </w:r>
        <w:r w:rsidR="004D738C">
          <w:fldChar w:fldCharType="separate"/>
        </w:r>
        <w:r w:rsidR="00A917D4">
          <w:rPr>
            <w:noProof/>
          </w:rPr>
          <w:t>7</w:t>
        </w:r>
        <w:r w:rsidR="004D738C">
          <w:fldChar w:fldCharType="end"/>
        </w:r>
        <w:r>
          <w:t xml:space="preserve"> of </w:t>
        </w:r>
      </w:sdtContent>
    </w:sdt>
  </w:p>
  <w:p w:rsidR="0051740A" w:rsidRDefault="005174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E64" w:rsidRDefault="00F05E64" w:rsidP="000F0932">
      <w:pPr>
        <w:spacing w:before="0" w:after="0" w:line="240" w:lineRule="auto"/>
      </w:pPr>
      <w:r>
        <w:separator/>
      </w:r>
    </w:p>
  </w:footnote>
  <w:footnote w:type="continuationSeparator" w:id="0">
    <w:p w:rsidR="00F05E64" w:rsidRDefault="00F05E64" w:rsidP="000F093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0A" w:rsidRDefault="0051740A">
    <w:pPr>
      <w:pStyle w:val="Header"/>
    </w:pPr>
  </w:p>
  <w:p w:rsidR="000F0932" w:rsidRPr="00692AC7" w:rsidRDefault="000F0932">
    <w:pPr>
      <w:pStyle w:val="Header"/>
    </w:pPr>
    <w:r>
      <w:t xml:space="preserve">Abbreviations Used: </w:t>
    </w:r>
    <w:r w:rsidRPr="0051740A">
      <w:rPr>
        <w:b/>
      </w:rPr>
      <w:t>C-pep</w:t>
    </w:r>
    <w:r>
      <w:t xml:space="preserve">: C-peptide </w:t>
    </w:r>
    <w:del w:id="70" w:author="carol.greenwood" w:date="2013-10-31T14:17:00Z">
      <w:r w:rsidRPr="0051740A" w:rsidDel="00432118">
        <w:rPr>
          <w:b/>
        </w:rPr>
        <w:delText>DHA</w:delText>
      </w:r>
      <w:r w:rsidDel="00432118">
        <w:delText xml:space="preserve">: docosahexaenoic acid; </w:delText>
      </w:r>
    </w:del>
    <w:r w:rsidRPr="0051740A">
      <w:rPr>
        <w:b/>
      </w:rPr>
      <w:t>EPA</w:t>
    </w:r>
    <w:r>
      <w:t xml:space="preserve">: </w:t>
    </w:r>
    <w:proofErr w:type="spellStart"/>
    <w:r>
      <w:t>eicosapentaenoic</w:t>
    </w:r>
    <w:proofErr w:type="spellEnd"/>
    <w:r>
      <w:t xml:space="preserve"> acid; </w:t>
    </w:r>
    <w:r w:rsidRPr="0051740A">
      <w:rPr>
        <w:b/>
      </w:rPr>
      <w:t>FA</w:t>
    </w:r>
    <w:r>
      <w:t xml:space="preserve">: fatty acid; </w:t>
    </w:r>
    <w:r w:rsidRPr="0051740A">
      <w:rPr>
        <w:b/>
      </w:rPr>
      <w:t>FPG</w:t>
    </w:r>
    <w:r>
      <w:t xml:space="preserve">: fasting plasma glucose; </w:t>
    </w:r>
    <w:r w:rsidRPr="0051740A">
      <w:rPr>
        <w:b/>
      </w:rPr>
      <w:t>gAUC</w:t>
    </w:r>
    <w:r>
      <w:t xml:space="preserve">: glucose area under the curve; </w:t>
    </w:r>
    <w:r w:rsidRPr="0051740A">
      <w:rPr>
        <w:b/>
      </w:rPr>
      <w:t>GSIS</w:t>
    </w:r>
    <w:r>
      <w:t xml:space="preserve">: glucose-stimulated insulin secretion; </w:t>
    </w:r>
    <w:r w:rsidRPr="0051740A">
      <w:rPr>
        <w:b/>
      </w:rPr>
      <w:t>HbA1c</w:t>
    </w:r>
    <w:r>
      <w:t xml:space="preserve">: hemoglobin A1c; </w:t>
    </w:r>
    <w:r w:rsidRPr="0051740A">
      <w:rPr>
        <w:b/>
      </w:rPr>
      <w:t>iAUC</w:t>
    </w:r>
    <w:r>
      <w:t xml:space="preserve">: insulin area under the curve; </w:t>
    </w:r>
    <w:r w:rsidRPr="0051740A">
      <w:rPr>
        <w:b/>
      </w:rPr>
      <w:t>PA</w:t>
    </w:r>
    <w:r>
      <w:t xml:space="preserve">: palmitic acid; </w:t>
    </w:r>
    <w:r w:rsidRPr="0051740A">
      <w:rPr>
        <w:b/>
      </w:rPr>
      <w:t>SFA</w:t>
    </w:r>
    <w:r>
      <w:t xml:space="preserve">: saturated fatty acid; </w:t>
    </w:r>
    <w:r w:rsidRPr="0051740A">
      <w:rPr>
        <w:b/>
      </w:rPr>
      <w:t>T2DM</w:t>
    </w:r>
    <w:r>
      <w:t>: type 2 diabetes mellitus</w:t>
    </w:r>
    <w:r w:rsidR="00692AC7">
      <w:t xml:space="preserve"> </w:t>
    </w:r>
    <w:r w:rsidR="00692AC7">
      <w:rPr>
        <w:b/>
      </w:rPr>
      <w:t>TG</w:t>
    </w:r>
    <w:r w:rsidR="00692AC7">
      <w:t>: triglyceride</w:t>
    </w:r>
    <w:r>
      <w:t xml:space="preserve">; </w:t>
    </w:r>
    <w:r w:rsidR="00692AC7">
      <w:rPr>
        <w:b/>
      </w:rPr>
      <w:t>UCP-2</w:t>
    </w:r>
    <w:r w:rsidR="00692AC7">
      <w:t>: uncoupling protein-2</w:t>
    </w:r>
  </w:p>
  <w:p w:rsidR="000F0932" w:rsidRDefault="000F09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346F9"/>
    <w:multiLevelType w:val="multilevel"/>
    <w:tmpl w:val="F834789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992DF1"/>
    <w:multiLevelType w:val="multilevel"/>
    <w:tmpl w:val="788E46F2"/>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F9450E6"/>
    <w:multiLevelType w:val="multilevel"/>
    <w:tmpl w:val="9C1A1AE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4BE75BA"/>
    <w:multiLevelType w:val="multilevel"/>
    <w:tmpl w:val="6B423D8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F9745C"/>
    <w:multiLevelType w:val="multilevel"/>
    <w:tmpl w:val="97FAF10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42E370D"/>
    <w:multiLevelType w:val="multilevel"/>
    <w:tmpl w:val="622A576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7511B6C"/>
    <w:multiLevelType w:val="multilevel"/>
    <w:tmpl w:val="658896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C282DCB"/>
    <w:multiLevelType w:val="multilevel"/>
    <w:tmpl w:val="0DAAA35C"/>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C615395"/>
    <w:multiLevelType w:val="multilevel"/>
    <w:tmpl w:val="6A360D3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F730B72"/>
    <w:multiLevelType w:val="multilevel"/>
    <w:tmpl w:val="E9BA41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85B0131"/>
    <w:multiLevelType w:val="multilevel"/>
    <w:tmpl w:val="ECC038A8"/>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3D22B83"/>
    <w:multiLevelType w:val="multilevel"/>
    <w:tmpl w:val="194A9BF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72218DB"/>
    <w:multiLevelType w:val="multilevel"/>
    <w:tmpl w:val="7898030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7"/>
  </w:num>
  <w:num w:numId="3">
    <w:abstractNumId w:val="10"/>
  </w:num>
  <w:num w:numId="4">
    <w:abstractNumId w:val="0"/>
  </w:num>
  <w:num w:numId="5">
    <w:abstractNumId w:val="8"/>
  </w:num>
  <w:num w:numId="6">
    <w:abstractNumId w:val="6"/>
  </w:num>
  <w:num w:numId="7">
    <w:abstractNumId w:val="2"/>
  </w:num>
  <w:num w:numId="8">
    <w:abstractNumId w:val="1"/>
  </w:num>
  <w:num w:numId="9">
    <w:abstractNumId w:val="5"/>
  </w:num>
  <w:num w:numId="10">
    <w:abstractNumId w:val="4"/>
  </w:num>
  <w:num w:numId="11">
    <w:abstractNumId w:val="11"/>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994F75"/>
    <w:rsid w:val="0008118D"/>
    <w:rsid w:val="000F0932"/>
    <w:rsid w:val="001F0787"/>
    <w:rsid w:val="00211EA3"/>
    <w:rsid w:val="00227151"/>
    <w:rsid w:val="00246966"/>
    <w:rsid w:val="002E316B"/>
    <w:rsid w:val="003241FB"/>
    <w:rsid w:val="0036615A"/>
    <w:rsid w:val="003A407E"/>
    <w:rsid w:val="003D189F"/>
    <w:rsid w:val="00432118"/>
    <w:rsid w:val="00433F20"/>
    <w:rsid w:val="004632B2"/>
    <w:rsid w:val="004B0971"/>
    <w:rsid w:val="004B448C"/>
    <w:rsid w:val="004D738C"/>
    <w:rsid w:val="0051740A"/>
    <w:rsid w:val="00541A0C"/>
    <w:rsid w:val="00692AC7"/>
    <w:rsid w:val="006A25DF"/>
    <w:rsid w:val="006E25F8"/>
    <w:rsid w:val="0071767E"/>
    <w:rsid w:val="00734668"/>
    <w:rsid w:val="0077010E"/>
    <w:rsid w:val="007C7C77"/>
    <w:rsid w:val="0080599D"/>
    <w:rsid w:val="0090500C"/>
    <w:rsid w:val="00994F75"/>
    <w:rsid w:val="009A19E4"/>
    <w:rsid w:val="009B71B9"/>
    <w:rsid w:val="009F7099"/>
    <w:rsid w:val="00A917D4"/>
    <w:rsid w:val="00AD4DB4"/>
    <w:rsid w:val="00DD7042"/>
    <w:rsid w:val="00E01A5F"/>
    <w:rsid w:val="00ED2D1A"/>
    <w:rsid w:val="00F05E64"/>
    <w:rsid w:val="00F37E3E"/>
    <w:rsid w:val="00FD5914"/>
    <w:rsid w:val="00FF0CB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F75"/>
    <w:pPr>
      <w:tabs>
        <w:tab w:val="left" w:pos="720"/>
      </w:tabs>
      <w:suppressAutoHyphens/>
      <w:spacing w:before="180" w:after="180"/>
    </w:pPr>
    <w:rPr>
      <w:rFonts w:ascii="Cambria" w:eastAsia="Droid Sans" w:hAnsi="Cambria" w:cs="Cambria"/>
      <w:sz w:val="24"/>
      <w:szCs w:val="24"/>
      <w:lang w:val="en-US" w:eastAsia="en-US"/>
    </w:rPr>
  </w:style>
  <w:style w:type="paragraph" w:styleId="Heading1">
    <w:name w:val="heading 1"/>
    <w:basedOn w:val="Normal"/>
    <w:next w:val="Textbody"/>
    <w:rsid w:val="00994F75"/>
    <w:pPr>
      <w:keepNext/>
      <w:keepLines/>
      <w:spacing w:before="480" w:after="0"/>
      <w:outlineLvl w:val="0"/>
    </w:pPr>
    <w:rPr>
      <w:rFonts w:ascii="Calibri" w:hAnsi="Calibri"/>
      <w:b/>
      <w:bCs/>
      <w:color w:val="345A8A"/>
      <w:sz w:val="36"/>
      <w:szCs w:val="36"/>
    </w:rPr>
  </w:style>
  <w:style w:type="paragraph" w:styleId="Heading2">
    <w:name w:val="heading 2"/>
    <w:basedOn w:val="Normal"/>
    <w:next w:val="Textbody"/>
    <w:rsid w:val="00994F75"/>
    <w:pPr>
      <w:keepNext/>
      <w:keepLines/>
      <w:numPr>
        <w:ilvl w:val="1"/>
        <w:numId w:val="1"/>
      </w:numPr>
      <w:spacing w:before="200" w:after="0"/>
      <w:outlineLvl w:val="1"/>
    </w:pPr>
    <w:rPr>
      <w:rFonts w:ascii="Calibri" w:hAnsi="Calibri"/>
      <w:b/>
      <w:bCs/>
      <w:color w:val="4F81BD"/>
      <w:sz w:val="32"/>
      <w:szCs w:val="32"/>
    </w:rPr>
  </w:style>
  <w:style w:type="paragraph" w:styleId="Heading3">
    <w:name w:val="heading 3"/>
    <w:basedOn w:val="Normal"/>
    <w:next w:val="Textbody"/>
    <w:rsid w:val="00994F75"/>
    <w:pPr>
      <w:keepNext/>
      <w:keepLines/>
      <w:numPr>
        <w:ilvl w:val="2"/>
        <w:numId w:val="1"/>
      </w:numPr>
      <w:spacing w:before="200" w:after="0"/>
      <w:outlineLvl w:val="2"/>
    </w:pPr>
    <w:rPr>
      <w:rFonts w:ascii="Calibri" w:hAnsi="Calibri"/>
      <w:b/>
      <w:bCs/>
      <w:color w:val="4F81BD"/>
      <w:sz w:val="28"/>
      <w:szCs w:val="28"/>
    </w:rPr>
  </w:style>
  <w:style w:type="paragraph" w:styleId="Heading4">
    <w:name w:val="heading 4"/>
    <w:basedOn w:val="Normal"/>
    <w:next w:val="Textbody"/>
    <w:rsid w:val="00994F75"/>
    <w:pPr>
      <w:keepNext/>
      <w:keepLines/>
      <w:numPr>
        <w:ilvl w:val="3"/>
        <w:numId w:val="1"/>
      </w:numPr>
      <w:spacing w:before="200" w:after="0"/>
      <w:outlineLvl w:val="3"/>
    </w:pPr>
    <w:rPr>
      <w:rFonts w:ascii="Calibri" w:hAnsi="Calibri"/>
      <w:b/>
      <w:bCs/>
      <w:color w:val="4F81BD"/>
    </w:rPr>
  </w:style>
  <w:style w:type="paragraph" w:styleId="Heading5">
    <w:name w:val="heading 5"/>
    <w:basedOn w:val="Normal"/>
    <w:next w:val="Textbody"/>
    <w:rsid w:val="00994F75"/>
    <w:pPr>
      <w:keepNext/>
      <w:keepLines/>
      <w:numPr>
        <w:ilvl w:val="4"/>
        <w:numId w:val="1"/>
      </w:numPr>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sid w:val="00994F75"/>
  </w:style>
  <w:style w:type="character" w:customStyle="1" w:styleId="VerbatimChar">
    <w:name w:val="Verbatim Char"/>
    <w:basedOn w:val="BodyTextChar"/>
    <w:rsid w:val="00994F75"/>
    <w:rPr>
      <w:rFonts w:ascii="Consolas" w:hAnsi="Consolas"/>
      <w:sz w:val="22"/>
    </w:rPr>
  </w:style>
  <w:style w:type="character" w:customStyle="1" w:styleId="FootnoteRef">
    <w:name w:val="Footnote Ref"/>
    <w:basedOn w:val="BodyTextChar"/>
    <w:rsid w:val="00994F75"/>
    <w:rPr>
      <w:vertAlign w:val="superscript"/>
    </w:rPr>
  </w:style>
  <w:style w:type="character" w:customStyle="1" w:styleId="Link">
    <w:name w:val="Link"/>
    <w:basedOn w:val="BodyTextChar"/>
    <w:rsid w:val="00994F75"/>
    <w:rPr>
      <w:color w:val="4F81BD"/>
    </w:rPr>
  </w:style>
  <w:style w:type="character" w:customStyle="1" w:styleId="KeywordTok">
    <w:name w:val="KeywordTok"/>
    <w:basedOn w:val="VerbatimChar"/>
    <w:rsid w:val="00994F75"/>
    <w:rPr>
      <w:b/>
      <w:color w:val="007020"/>
    </w:rPr>
  </w:style>
  <w:style w:type="character" w:customStyle="1" w:styleId="DataTypeTok">
    <w:name w:val="DataTypeTok"/>
    <w:basedOn w:val="VerbatimChar"/>
    <w:rsid w:val="00994F75"/>
    <w:rPr>
      <w:color w:val="902000"/>
    </w:rPr>
  </w:style>
  <w:style w:type="character" w:customStyle="1" w:styleId="DecValTok">
    <w:name w:val="DecValTok"/>
    <w:basedOn w:val="VerbatimChar"/>
    <w:rsid w:val="00994F75"/>
    <w:rPr>
      <w:color w:val="40A070"/>
    </w:rPr>
  </w:style>
  <w:style w:type="character" w:customStyle="1" w:styleId="BaseNTok">
    <w:name w:val="BaseNTok"/>
    <w:basedOn w:val="VerbatimChar"/>
    <w:rsid w:val="00994F75"/>
    <w:rPr>
      <w:color w:val="40A070"/>
    </w:rPr>
  </w:style>
  <w:style w:type="character" w:customStyle="1" w:styleId="FloatTok">
    <w:name w:val="FloatTok"/>
    <w:basedOn w:val="VerbatimChar"/>
    <w:rsid w:val="00994F75"/>
    <w:rPr>
      <w:color w:val="40A070"/>
    </w:rPr>
  </w:style>
  <w:style w:type="character" w:customStyle="1" w:styleId="CharTok">
    <w:name w:val="CharTok"/>
    <w:basedOn w:val="VerbatimChar"/>
    <w:rsid w:val="00994F75"/>
    <w:rPr>
      <w:color w:val="4070A0"/>
    </w:rPr>
  </w:style>
  <w:style w:type="character" w:customStyle="1" w:styleId="StringTok">
    <w:name w:val="StringTok"/>
    <w:basedOn w:val="VerbatimChar"/>
    <w:rsid w:val="00994F75"/>
    <w:rPr>
      <w:color w:val="4070A0"/>
    </w:rPr>
  </w:style>
  <w:style w:type="character" w:customStyle="1" w:styleId="CommentTok">
    <w:name w:val="CommentTok"/>
    <w:basedOn w:val="VerbatimChar"/>
    <w:rsid w:val="00994F75"/>
    <w:rPr>
      <w:i/>
      <w:color w:val="60A0B0"/>
    </w:rPr>
  </w:style>
  <w:style w:type="character" w:customStyle="1" w:styleId="OtherTok">
    <w:name w:val="OtherTok"/>
    <w:basedOn w:val="VerbatimChar"/>
    <w:rsid w:val="00994F75"/>
    <w:rPr>
      <w:color w:val="007020"/>
    </w:rPr>
  </w:style>
  <w:style w:type="character" w:customStyle="1" w:styleId="AlertTok">
    <w:name w:val="AlertTok"/>
    <w:basedOn w:val="VerbatimChar"/>
    <w:rsid w:val="00994F75"/>
    <w:rPr>
      <w:b/>
      <w:color w:val="FF0000"/>
    </w:rPr>
  </w:style>
  <w:style w:type="character" w:customStyle="1" w:styleId="FunctionTok">
    <w:name w:val="FunctionTok"/>
    <w:basedOn w:val="VerbatimChar"/>
    <w:rsid w:val="00994F75"/>
    <w:rPr>
      <w:color w:val="06287E"/>
    </w:rPr>
  </w:style>
  <w:style w:type="character" w:customStyle="1" w:styleId="RegionMarkerTok">
    <w:name w:val="RegionMarkerTok"/>
    <w:basedOn w:val="VerbatimChar"/>
    <w:rsid w:val="00994F75"/>
  </w:style>
  <w:style w:type="character" w:customStyle="1" w:styleId="ErrorTok">
    <w:name w:val="ErrorTok"/>
    <w:basedOn w:val="VerbatimChar"/>
    <w:rsid w:val="00994F75"/>
    <w:rPr>
      <w:b/>
      <w:color w:val="FF0000"/>
    </w:rPr>
  </w:style>
  <w:style w:type="character" w:customStyle="1" w:styleId="NormalTok">
    <w:name w:val="NormalTok"/>
    <w:basedOn w:val="VerbatimChar"/>
    <w:rsid w:val="00994F75"/>
  </w:style>
  <w:style w:type="paragraph" w:customStyle="1" w:styleId="Heading">
    <w:name w:val="Heading"/>
    <w:basedOn w:val="Normal"/>
    <w:next w:val="Textbody"/>
    <w:rsid w:val="00994F75"/>
    <w:pPr>
      <w:keepNext/>
      <w:spacing w:before="240" w:after="120"/>
    </w:pPr>
    <w:rPr>
      <w:rFonts w:ascii="Arial" w:hAnsi="Arial" w:cs="Lohit Hindi"/>
      <w:sz w:val="28"/>
      <w:szCs w:val="28"/>
    </w:rPr>
  </w:style>
  <w:style w:type="paragraph" w:customStyle="1" w:styleId="Textbody">
    <w:name w:val="Text body"/>
    <w:basedOn w:val="Normal"/>
    <w:rsid w:val="00994F75"/>
    <w:pPr>
      <w:spacing w:after="120"/>
    </w:pPr>
  </w:style>
  <w:style w:type="paragraph" w:styleId="List">
    <w:name w:val="List"/>
    <w:basedOn w:val="Textbody"/>
    <w:rsid w:val="00994F75"/>
    <w:rPr>
      <w:rFonts w:cs="Lohit Hindi"/>
    </w:rPr>
  </w:style>
  <w:style w:type="paragraph" w:styleId="Caption">
    <w:name w:val="caption"/>
    <w:basedOn w:val="Normal"/>
    <w:rsid w:val="00994F75"/>
    <w:pPr>
      <w:suppressLineNumbers/>
      <w:spacing w:before="120" w:after="120"/>
    </w:pPr>
    <w:rPr>
      <w:rFonts w:cs="Lohit Hindi"/>
      <w:i/>
      <w:iCs/>
    </w:rPr>
  </w:style>
  <w:style w:type="paragraph" w:customStyle="1" w:styleId="Index">
    <w:name w:val="Index"/>
    <w:basedOn w:val="Normal"/>
    <w:rsid w:val="00994F75"/>
    <w:pPr>
      <w:suppressLineNumbers/>
    </w:pPr>
    <w:rPr>
      <w:rFonts w:cs="Lohit Hindi"/>
    </w:rPr>
  </w:style>
  <w:style w:type="paragraph" w:customStyle="1" w:styleId="Compact">
    <w:name w:val="Compact"/>
    <w:basedOn w:val="Normal"/>
    <w:rsid w:val="00994F75"/>
    <w:pPr>
      <w:spacing w:before="36" w:after="36"/>
    </w:pPr>
  </w:style>
  <w:style w:type="paragraph" w:styleId="Title">
    <w:name w:val="Title"/>
    <w:basedOn w:val="Normal"/>
    <w:next w:val="Subtitle"/>
    <w:rsid w:val="00994F75"/>
    <w:pPr>
      <w:keepNext/>
      <w:keepLines/>
      <w:spacing w:before="480" w:after="240"/>
      <w:jc w:val="center"/>
    </w:pPr>
    <w:rPr>
      <w:rFonts w:ascii="Calibri" w:hAnsi="Calibri"/>
      <w:b/>
      <w:bCs/>
      <w:color w:val="345A8A"/>
      <w:sz w:val="36"/>
      <w:szCs w:val="36"/>
    </w:rPr>
  </w:style>
  <w:style w:type="paragraph" w:styleId="Subtitle">
    <w:name w:val="Subtitle"/>
    <w:basedOn w:val="Heading"/>
    <w:next w:val="Textbody"/>
    <w:rsid w:val="00994F75"/>
    <w:pPr>
      <w:jc w:val="center"/>
    </w:pPr>
    <w:rPr>
      <w:i/>
      <w:iCs/>
    </w:rPr>
  </w:style>
  <w:style w:type="paragraph" w:customStyle="1" w:styleId="Authors">
    <w:name w:val="Authors"/>
    <w:rsid w:val="00994F75"/>
    <w:pPr>
      <w:keepNext/>
      <w:keepLines/>
      <w:tabs>
        <w:tab w:val="left" w:pos="720"/>
      </w:tabs>
      <w:suppressAutoHyphens/>
      <w:jc w:val="center"/>
    </w:pPr>
    <w:rPr>
      <w:rFonts w:ascii="Cambria" w:eastAsia="Droid Sans" w:hAnsi="Cambria" w:cs="Cambria"/>
      <w:sz w:val="24"/>
      <w:szCs w:val="24"/>
      <w:lang w:val="en-US" w:eastAsia="en-US"/>
    </w:rPr>
  </w:style>
  <w:style w:type="paragraph" w:styleId="Date">
    <w:name w:val="Date"/>
    <w:rsid w:val="00994F75"/>
    <w:pPr>
      <w:keepNext/>
      <w:keepLines/>
      <w:tabs>
        <w:tab w:val="left" w:pos="720"/>
      </w:tabs>
      <w:suppressAutoHyphens/>
      <w:jc w:val="center"/>
    </w:pPr>
    <w:rPr>
      <w:rFonts w:ascii="Cambria" w:eastAsia="Droid Sans" w:hAnsi="Cambria" w:cs="Cambria"/>
      <w:sz w:val="24"/>
      <w:szCs w:val="24"/>
      <w:lang w:val="en-US" w:eastAsia="en-US"/>
    </w:rPr>
  </w:style>
  <w:style w:type="paragraph" w:customStyle="1" w:styleId="BlockQuote">
    <w:name w:val="Block Quote"/>
    <w:basedOn w:val="Normal"/>
    <w:rsid w:val="00994F75"/>
    <w:pPr>
      <w:spacing w:before="100" w:after="100"/>
    </w:pPr>
    <w:rPr>
      <w:rFonts w:ascii="Calibri" w:hAnsi="Calibri"/>
      <w:bCs/>
      <w:sz w:val="20"/>
      <w:szCs w:val="20"/>
    </w:rPr>
  </w:style>
  <w:style w:type="paragraph" w:customStyle="1" w:styleId="DefinitionTerm">
    <w:name w:val="Definition Term"/>
    <w:basedOn w:val="Normal"/>
    <w:rsid w:val="00994F75"/>
    <w:pPr>
      <w:keepNext/>
      <w:keepLines/>
      <w:spacing w:after="0"/>
    </w:pPr>
    <w:rPr>
      <w:b/>
    </w:rPr>
  </w:style>
  <w:style w:type="paragraph" w:customStyle="1" w:styleId="Definition">
    <w:name w:val="Definition"/>
    <w:basedOn w:val="Normal"/>
    <w:rsid w:val="00994F75"/>
  </w:style>
  <w:style w:type="paragraph" w:customStyle="1" w:styleId="TableCaption">
    <w:name w:val="Table Caption"/>
    <w:basedOn w:val="Normal"/>
    <w:rsid w:val="00994F75"/>
    <w:pPr>
      <w:spacing w:before="0" w:after="120"/>
    </w:pPr>
    <w:rPr>
      <w:i/>
    </w:rPr>
  </w:style>
  <w:style w:type="paragraph" w:customStyle="1" w:styleId="ImageCaption">
    <w:name w:val="Image Caption"/>
    <w:basedOn w:val="Normal"/>
    <w:rsid w:val="00994F75"/>
    <w:pPr>
      <w:spacing w:before="0" w:after="120"/>
    </w:pPr>
    <w:rPr>
      <w:i/>
    </w:rPr>
  </w:style>
  <w:style w:type="paragraph" w:customStyle="1" w:styleId="SourceCode">
    <w:name w:val="Source Code"/>
    <w:basedOn w:val="Normal"/>
    <w:rsid w:val="00994F75"/>
  </w:style>
  <w:style w:type="paragraph" w:styleId="NoSpacing">
    <w:name w:val="No Spacing"/>
    <w:rsid w:val="00994F75"/>
    <w:pPr>
      <w:tabs>
        <w:tab w:val="left" w:pos="720"/>
      </w:tabs>
      <w:suppressAutoHyphens/>
      <w:spacing w:after="0" w:line="100" w:lineRule="atLeast"/>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90500C"/>
    <w:rPr>
      <w:sz w:val="16"/>
      <w:szCs w:val="16"/>
    </w:rPr>
  </w:style>
  <w:style w:type="paragraph" w:styleId="CommentText">
    <w:name w:val="annotation text"/>
    <w:basedOn w:val="Normal"/>
    <w:link w:val="CommentTextChar"/>
    <w:uiPriority w:val="99"/>
    <w:semiHidden/>
    <w:unhideWhenUsed/>
    <w:rsid w:val="0090500C"/>
    <w:pPr>
      <w:spacing w:line="240" w:lineRule="auto"/>
    </w:pPr>
    <w:rPr>
      <w:sz w:val="20"/>
      <w:szCs w:val="20"/>
    </w:rPr>
  </w:style>
  <w:style w:type="character" w:customStyle="1" w:styleId="CommentTextChar">
    <w:name w:val="Comment Text Char"/>
    <w:basedOn w:val="DefaultParagraphFont"/>
    <w:link w:val="CommentText"/>
    <w:uiPriority w:val="99"/>
    <w:semiHidden/>
    <w:rsid w:val="0090500C"/>
    <w:rPr>
      <w:rFonts w:ascii="Cambria" w:eastAsia="Droid Sans" w:hAnsi="Cambria" w:cs="Cambria"/>
      <w:sz w:val="20"/>
      <w:szCs w:val="20"/>
      <w:lang w:val="en-US" w:eastAsia="en-US"/>
    </w:rPr>
  </w:style>
  <w:style w:type="paragraph" w:styleId="CommentSubject">
    <w:name w:val="annotation subject"/>
    <w:basedOn w:val="CommentText"/>
    <w:next w:val="CommentText"/>
    <w:link w:val="CommentSubjectChar"/>
    <w:uiPriority w:val="99"/>
    <w:semiHidden/>
    <w:unhideWhenUsed/>
    <w:rsid w:val="0090500C"/>
    <w:rPr>
      <w:b/>
      <w:bCs/>
    </w:rPr>
  </w:style>
  <w:style w:type="character" w:customStyle="1" w:styleId="CommentSubjectChar">
    <w:name w:val="Comment Subject Char"/>
    <w:basedOn w:val="CommentTextChar"/>
    <w:link w:val="CommentSubject"/>
    <w:uiPriority w:val="99"/>
    <w:semiHidden/>
    <w:rsid w:val="0090500C"/>
    <w:rPr>
      <w:b/>
      <w:bCs/>
    </w:rPr>
  </w:style>
  <w:style w:type="paragraph" w:styleId="BalloonText">
    <w:name w:val="Balloon Text"/>
    <w:basedOn w:val="Normal"/>
    <w:link w:val="BalloonTextChar"/>
    <w:uiPriority w:val="99"/>
    <w:semiHidden/>
    <w:unhideWhenUsed/>
    <w:rsid w:val="0090500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0C"/>
    <w:rPr>
      <w:rFonts w:ascii="Tahoma" w:eastAsia="Droid Sans" w:hAnsi="Tahoma" w:cs="Tahoma"/>
      <w:sz w:val="16"/>
      <w:szCs w:val="16"/>
      <w:lang w:val="en-US" w:eastAsia="en-US"/>
    </w:rPr>
  </w:style>
  <w:style w:type="paragraph" w:styleId="Header">
    <w:name w:val="header"/>
    <w:basedOn w:val="Normal"/>
    <w:link w:val="HeaderChar"/>
    <w:uiPriority w:val="99"/>
    <w:unhideWhenUsed/>
    <w:rsid w:val="000F0932"/>
    <w:pPr>
      <w:tabs>
        <w:tab w:val="clear" w:pos="720"/>
        <w:tab w:val="center" w:pos="4680"/>
        <w:tab w:val="right" w:pos="9360"/>
      </w:tabs>
      <w:spacing w:before="0" w:after="0" w:line="240" w:lineRule="auto"/>
    </w:pPr>
  </w:style>
  <w:style w:type="character" w:customStyle="1" w:styleId="HeaderChar">
    <w:name w:val="Header Char"/>
    <w:basedOn w:val="DefaultParagraphFont"/>
    <w:link w:val="Header"/>
    <w:uiPriority w:val="99"/>
    <w:rsid w:val="000F0932"/>
    <w:rPr>
      <w:rFonts w:ascii="Cambria" w:eastAsia="Droid Sans" w:hAnsi="Cambria" w:cs="Cambria"/>
      <w:sz w:val="24"/>
      <w:szCs w:val="24"/>
      <w:lang w:val="en-US" w:eastAsia="en-US"/>
    </w:rPr>
  </w:style>
  <w:style w:type="paragraph" w:styleId="Footer">
    <w:name w:val="footer"/>
    <w:basedOn w:val="Normal"/>
    <w:link w:val="FooterChar"/>
    <w:uiPriority w:val="99"/>
    <w:unhideWhenUsed/>
    <w:rsid w:val="000F0932"/>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0F0932"/>
    <w:rPr>
      <w:rFonts w:ascii="Cambria" w:eastAsia="Droid Sans" w:hAnsi="Cambria" w:cs="Cambria"/>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NFS484/1484 Midterm</vt:lpstr>
    </vt:vector>
  </TitlesOfParts>
  <Company>Microsoft</Company>
  <LinksUpToDate>false</LinksUpToDate>
  <CharactersWithSpaces>12527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NFS484/1484 Midterm</dc:title>
  <dc:creator>Exam Date:</dc:creator>
  <cp:lastModifiedBy>carol.greenwood</cp:lastModifiedBy>
  <cp:revision>2</cp:revision>
  <dcterms:created xsi:type="dcterms:W3CDTF">2013-10-31T18:22:00Z</dcterms:created>
  <dcterms:modified xsi:type="dcterms:W3CDTF">2013-10-31T18:22:00Z</dcterms:modified>
</cp:coreProperties>
</file>