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53D" w:rsidRDefault="0009353D" w:rsidP="0009353D">
      <w:pPr>
        <w:pStyle w:val="NoSpacing"/>
        <w:jc w:val="center"/>
      </w:pPr>
    </w:p>
    <w:p w:rsidR="0009353D" w:rsidRPr="00D33FFE" w:rsidRDefault="0009353D" w:rsidP="0009353D">
      <w:pPr>
        <w:pStyle w:val="NoSpacing"/>
        <w:jc w:val="center"/>
        <w:rPr>
          <w:b/>
        </w:rPr>
      </w:pPr>
      <w:smartTag w:uri="urn:schemas-microsoft-com:office:smarttags" w:element="place">
        <w:smartTag w:uri="urn:schemas-microsoft-com:office:smarttags" w:element="PlaceType">
          <w:r w:rsidRPr="00D33FFE">
            <w:rPr>
              <w:b/>
            </w:rPr>
            <w:t>UNIVERSITY</w:t>
          </w:r>
        </w:smartTag>
        <w:r w:rsidRPr="00D33FFE">
          <w:rPr>
            <w:b/>
          </w:rPr>
          <w:t xml:space="preserve"> OF </w:t>
        </w:r>
        <w:smartTag w:uri="urn:schemas-microsoft-com:office:smarttags" w:element="PlaceName">
          <w:r w:rsidRPr="00D33FFE">
            <w:rPr>
              <w:b/>
            </w:rPr>
            <w:t>TORONTO</w:t>
          </w:r>
        </w:smartTag>
      </w:smartTag>
    </w:p>
    <w:p w:rsidR="0009353D" w:rsidRPr="00D33FFE" w:rsidRDefault="0009353D" w:rsidP="0009353D">
      <w:pPr>
        <w:pStyle w:val="NoSpacing"/>
        <w:jc w:val="center"/>
        <w:rPr>
          <w:b/>
        </w:rPr>
      </w:pPr>
    </w:p>
    <w:p w:rsidR="0009353D" w:rsidRPr="00D33FFE" w:rsidRDefault="0009353D" w:rsidP="0009353D">
      <w:pPr>
        <w:pStyle w:val="NoSpacing"/>
        <w:jc w:val="center"/>
        <w:rPr>
          <w:b/>
        </w:rPr>
      </w:pPr>
      <w:r w:rsidRPr="00D33FFE">
        <w:rPr>
          <w:b/>
        </w:rPr>
        <w:t>Department of Nutritional Sciences</w:t>
      </w:r>
    </w:p>
    <w:p w:rsidR="0009353D" w:rsidRPr="00D33FFE" w:rsidRDefault="0009353D" w:rsidP="0009353D">
      <w:pPr>
        <w:pStyle w:val="NoSpacing"/>
        <w:jc w:val="center"/>
        <w:rPr>
          <w:b/>
        </w:rPr>
      </w:pPr>
    </w:p>
    <w:p w:rsidR="0009353D" w:rsidRPr="00D33FFE" w:rsidRDefault="0009353D" w:rsidP="0009353D">
      <w:pPr>
        <w:pStyle w:val="NoSpacing"/>
        <w:jc w:val="center"/>
        <w:rPr>
          <w:b/>
        </w:rPr>
      </w:pPr>
      <w:r>
        <w:rPr>
          <w:b/>
        </w:rPr>
        <w:t>Mid-Term Examination 2013</w:t>
      </w:r>
    </w:p>
    <w:p w:rsidR="0009353D" w:rsidRPr="00D33FFE" w:rsidRDefault="0009353D" w:rsidP="0009353D">
      <w:pPr>
        <w:pStyle w:val="NoSpacing"/>
        <w:jc w:val="center"/>
        <w:rPr>
          <w:b/>
        </w:rPr>
      </w:pPr>
    </w:p>
    <w:p w:rsidR="0009353D" w:rsidRPr="00D33FFE" w:rsidRDefault="0009353D" w:rsidP="0009353D">
      <w:pPr>
        <w:pStyle w:val="NoSpacing"/>
        <w:jc w:val="center"/>
        <w:rPr>
          <w:b/>
        </w:rPr>
      </w:pPr>
      <w:r>
        <w:rPr>
          <w:b/>
        </w:rPr>
        <w:t>November 7, 2013</w:t>
      </w:r>
    </w:p>
    <w:p w:rsidR="0009353D" w:rsidRPr="00D33FFE" w:rsidRDefault="0009353D" w:rsidP="0009353D">
      <w:pPr>
        <w:pStyle w:val="NoSpacing"/>
        <w:jc w:val="center"/>
        <w:rPr>
          <w:b/>
        </w:rPr>
      </w:pPr>
    </w:p>
    <w:p w:rsidR="0009353D" w:rsidRPr="00D33FFE" w:rsidRDefault="0009353D" w:rsidP="0009353D">
      <w:pPr>
        <w:pStyle w:val="NoSpacing"/>
        <w:jc w:val="center"/>
        <w:rPr>
          <w:b/>
        </w:rPr>
      </w:pPr>
    </w:p>
    <w:p w:rsidR="0009353D" w:rsidRPr="00D33FFE" w:rsidRDefault="0009353D" w:rsidP="0009353D">
      <w:pPr>
        <w:pStyle w:val="NoSpacing"/>
        <w:rPr>
          <w:b/>
        </w:rPr>
      </w:pPr>
    </w:p>
    <w:p w:rsidR="0009353D" w:rsidRPr="00D33FFE" w:rsidRDefault="0009353D" w:rsidP="0009353D">
      <w:pPr>
        <w:pStyle w:val="NoSpacing"/>
        <w:jc w:val="center"/>
        <w:rPr>
          <w:b/>
        </w:rPr>
      </w:pPr>
      <w:r w:rsidRPr="00D33FFE">
        <w:rPr>
          <w:b/>
        </w:rPr>
        <w:t>Advanced Nutrition</w:t>
      </w:r>
    </w:p>
    <w:p w:rsidR="0009353D" w:rsidRPr="00D33FFE" w:rsidRDefault="0009353D" w:rsidP="0009353D">
      <w:pPr>
        <w:pStyle w:val="NoSpacing"/>
        <w:jc w:val="center"/>
        <w:rPr>
          <w:b/>
        </w:rPr>
      </w:pPr>
      <w:r w:rsidRPr="00D33FFE">
        <w:rPr>
          <w:b/>
        </w:rPr>
        <w:t>NFS 484H1 F/ 1484H1 F</w:t>
      </w:r>
    </w:p>
    <w:p w:rsidR="0009353D" w:rsidRPr="00D33FFE" w:rsidRDefault="0009353D" w:rsidP="0009353D">
      <w:pPr>
        <w:pStyle w:val="NoSpacing"/>
        <w:jc w:val="center"/>
        <w:rPr>
          <w:b/>
        </w:rPr>
      </w:pPr>
    </w:p>
    <w:p w:rsidR="0009353D" w:rsidRPr="00D33FFE" w:rsidRDefault="0009353D" w:rsidP="0009353D">
      <w:pPr>
        <w:pStyle w:val="NoSpacing"/>
        <w:jc w:val="center"/>
        <w:rPr>
          <w:b/>
        </w:rPr>
      </w:pPr>
      <w:r w:rsidRPr="00D33FFE">
        <w:rPr>
          <w:b/>
        </w:rPr>
        <w:t>Duration – 2 hours</w:t>
      </w:r>
    </w:p>
    <w:p w:rsidR="0009353D" w:rsidRPr="00D33FFE" w:rsidRDefault="0009353D" w:rsidP="0009353D">
      <w:pPr>
        <w:pStyle w:val="NoSpacing"/>
        <w:jc w:val="center"/>
        <w:rPr>
          <w:b/>
        </w:rPr>
      </w:pPr>
    </w:p>
    <w:p w:rsidR="0009353D" w:rsidRDefault="0009353D" w:rsidP="0009353D">
      <w:pPr>
        <w:pStyle w:val="NoSpacing"/>
        <w:rPr>
          <w:b/>
        </w:rPr>
      </w:pPr>
    </w:p>
    <w:p w:rsidR="0009353D" w:rsidRDefault="0009353D" w:rsidP="0009353D">
      <w:pPr>
        <w:pStyle w:val="NoSpacing"/>
        <w:rPr>
          <w:b/>
        </w:rPr>
      </w:pPr>
    </w:p>
    <w:p w:rsidR="0009353D" w:rsidRDefault="0009353D" w:rsidP="0009353D">
      <w:pPr>
        <w:pStyle w:val="NoSpacing"/>
        <w:rPr>
          <w:b/>
        </w:rPr>
      </w:pPr>
    </w:p>
    <w:p w:rsidR="0009353D" w:rsidRPr="00D33FFE" w:rsidRDefault="0009353D" w:rsidP="0009353D">
      <w:pPr>
        <w:pStyle w:val="NoSpacing"/>
        <w:rPr>
          <w:b/>
        </w:rPr>
      </w:pPr>
    </w:p>
    <w:p w:rsidR="0009353D" w:rsidRPr="00D33FFE" w:rsidRDefault="0009353D" w:rsidP="0009353D">
      <w:pPr>
        <w:pStyle w:val="NoSpacing"/>
        <w:rPr>
          <w:b/>
        </w:rPr>
      </w:pPr>
      <w:r w:rsidRPr="00D33FFE">
        <w:rPr>
          <w:b/>
        </w:rPr>
        <w:t>General Instructions:</w:t>
      </w:r>
    </w:p>
    <w:p w:rsidR="0009353D" w:rsidRPr="00873A89" w:rsidRDefault="0009353D" w:rsidP="0009353D">
      <w:pPr>
        <w:rPr>
          <w:rFonts w:ascii="Calibri" w:hAnsi="Calibri"/>
        </w:rPr>
      </w:pPr>
    </w:p>
    <w:p w:rsidR="0009353D" w:rsidRPr="00982E48" w:rsidRDefault="0009353D" w:rsidP="0009353D">
      <w:r w:rsidRPr="00982E48">
        <w:t xml:space="preserve">1.  This is an open book examination; therefore students may use any aids that have been brought </w:t>
      </w:r>
      <w:r>
        <w:t xml:space="preserve">  </w:t>
      </w:r>
      <w:r w:rsidRPr="00982E48">
        <w:t xml:space="preserve">into the examination room.  However, </w:t>
      </w:r>
      <w:r>
        <w:t>electronic devices</w:t>
      </w:r>
      <w:r w:rsidRPr="00982E48">
        <w:t xml:space="preserve"> may only be used to scroll through class notes</w:t>
      </w:r>
      <w:r>
        <w:t>.  Texting and internet access is not permitted.</w:t>
      </w:r>
    </w:p>
    <w:p w:rsidR="0009353D" w:rsidRPr="00982E48" w:rsidRDefault="0009353D" w:rsidP="0009353D">
      <w:r w:rsidRPr="00982E48">
        <w:t>2. The examina</w:t>
      </w:r>
      <w:r>
        <w:t>tion is divided into 2</w:t>
      </w:r>
      <w:r w:rsidRPr="00982E48">
        <w:t xml:space="preserve"> parts</w:t>
      </w:r>
      <w:r>
        <w:t xml:space="preserve"> </w:t>
      </w:r>
      <w:r w:rsidRPr="0009353D">
        <w:rPr>
          <w:highlight w:val="yellow"/>
        </w:rPr>
        <w:t>(2 studies) worth 18 marks and 32 marks respectively, for a total of 50 marks</w:t>
      </w:r>
      <w:r>
        <w:t>.  The midterm examination will comprise 25% of your final grade.</w:t>
      </w:r>
    </w:p>
    <w:p w:rsidR="0009353D" w:rsidRPr="00982E48" w:rsidRDefault="0009353D" w:rsidP="0009353D">
      <w:r w:rsidRPr="00982E48">
        <w:t>3. Students must answer all questions in all parts of the examination.  Please be certain to allocate your time appropriately to ensure that you are able to complete all parts of the examination.</w:t>
      </w:r>
    </w:p>
    <w:p w:rsidR="0009353D" w:rsidRPr="00982E48" w:rsidRDefault="0009353D" w:rsidP="0009353D">
      <w:r w:rsidRPr="00982E48">
        <w:t>4. All answers should be clearly provided in the answer booklets provided.  Please provide your answer on the right-hand side of the page only.  It will be assumed that the left-hand side of the page is used for note making purposes only and material appearing on this side of the page will not be read or graded.</w:t>
      </w:r>
    </w:p>
    <w:p w:rsidR="0009353D" w:rsidRPr="00982E48" w:rsidRDefault="0009353D" w:rsidP="0009353D">
      <w:pPr>
        <w:rPr>
          <w:b/>
          <w:u w:val="single"/>
        </w:rPr>
      </w:pPr>
    </w:p>
    <w:p w:rsidR="0009353D" w:rsidRDefault="0009353D" w:rsidP="0009353D">
      <w:pPr>
        <w:rPr>
          <w:b/>
          <w:u w:val="single"/>
        </w:rPr>
      </w:pPr>
    </w:p>
    <w:p w:rsidR="0009353D" w:rsidRDefault="0009353D" w:rsidP="0009353D">
      <w:pPr>
        <w:rPr>
          <w:b/>
          <w:u w:val="single"/>
        </w:rPr>
      </w:pPr>
    </w:p>
    <w:p w:rsidR="00983355" w:rsidRPr="0009353D" w:rsidRDefault="00716E33" w:rsidP="0009353D">
      <w:pPr>
        <w:pStyle w:val="Heading2"/>
        <w:numPr>
          <w:ilvl w:val="0"/>
          <w:numId w:val="0"/>
        </w:numPr>
        <w:ind w:left="576" w:hanging="576"/>
        <w:rPr>
          <w:rFonts w:asciiTheme="majorHAnsi" w:hAnsiTheme="majorHAnsi"/>
          <w:color w:val="auto"/>
          <w:sz w:val="24"/>
          <w:szCs w:val="24"/>
        </w:rPr>
      </w:pPr>
      <w:r w:rsidRPr="0009353D">
        <w:rPr>
          <w:rFonts w:asciiTheme="majorHAnsi" w:hAnsiTheme="majorHAnsi"/>
          <w:color w:val="auto"/>
          <w:sz w:val="24"/>
          <w:szCs w:val="24"/>
        </w:rPr>
        <w:lastRenderedPageBreak/>
        <w:t>Background</w:t>
      </w:r>
    </w:p>
    <w:p w:rsidR="00983355" w:rsidRPr="0009353D" w:rsidRDefault="00716E33">
      <w:pPr>
        <w:rPr>
          <w:rFonts w:asciiTheme="majorHAnsi" w:hAnsiTheme="majorHAnsi"/>
        </w:rPr>
      </w:pPr>
      <w:bookmarkStart w:id="0" w:name="background"/>
      <w:bookmarkEnd w:id="0"/>
      <w:r w:rsidRPr="0009353D">
        <w:rPr>
          <w:rFonts w:asciiTheme="majorHAnsi" w:hAnsiTheme="majorHAnsi"/>
        </w:rPr>
        <w:t xml:space="preserve">Dietary fatty acid (FA) intake </w:t>
      </w:r>
      <w:del w:id="1" w:author="carol.greenwood" w:date="2013-10-28T22:05:00Z">
        <w:r w:rsidRPr="0009353D" w:rsidDel="0009353D">
          <w:rPr>
            <w:rFonts w:asciiTheme="majorHAnsi" w:hAnsiTheme="majorHAnsi"/>
          </w:rPr>
          <w:delText xml:space="preserve">has been associated with </w:delText>
        </w:r>
      </w:del>
      <w:del w:id="2" w:author="carol.greenwood" w:date="2013-10-28T22:03:00Z">
        <w:r w:rsidRPr="0009353D" w:rsidDel="0009353D">
          <w:rPr>
            <w:rFonts w:asciiTheme="majorHAnsi" w:hAnsiTheme="majorHAnsi"/>
          </w:rPr>
          <w:delText xml:space="preserve">a greater </w:delText>
        </w:r>
      </w:del>
      <w:ins w:id="3" w:author="carol.greenwood" w:date="2013-10-28T22:05:00Z">
        <w:r w:rsidR="0009353D">
          <w:rPr>
            <w:rFonts w:asciiTheme="majorHAnsi" w:hAnsiTheme="majorHAnsi"/>
          </w:rPr>
          <w:t xml:space="preserve">impact </w:t>
        </w:r>
      </w:ins>
      <w:r w:rsidRPr="0009353D">
        <w:rPr>
          <w:rFonts w:asciiTheme="majorHAnsi" w:hAnsiTheme="majorHAnsi"/>
        </w:rPr>
        <w:t>risk for diabete</w:t>
      </w:r>
      <w:r w:rsidRPr="0009353D">
        <w:rPr>
          <w:rFonts w:asciiTheme="majorHAnsi" w:hAnsiTheme="majorHAnsi"/>
        </w:rPr>
        <w:t>s</w:t>
      </w:r>
      <w:ins w:id="4" w:author="carol.greenwood" w:date="2013-10-28T22:03:00Z">
        <w:r w:rsidR="0009353D">
          <w:rPr>
            <w:rFonts w:asciiTheme="majorHAnsi" w:hAnsiTheme="majorHAnsi"/>
          </w:rPr>
          <w:t xml:space="preserve">, with </w:t>
        </w:r>
      </w:ins>
      <w:ins w:id="5" w:author="carol.greenwood" w:date="2013-10-28T22:04:00Z">
        <w:r w:rsidR="0009353D">
          <w:rPr>
            <w:rFonts w:asciiTheme="majorHAnsi" w:hAnsiTheme="majorHAnsi"/>
          </w:rPr>
          <w:t>saturated fatty acid (SFA) intake</w:t>
        </w:r>
      </w:ins>
      <w:ins w:id="6" w:author="carol.greenwood" w:date="2013-10-28T22:06:00Z">
        <w:r w:rsidR="0009353D">
          <w:rPr>
            <w:rFonts w:asciiTheme="majorHAnsi" w:hAnsiTheme="majorHAnsi"/>
          </w:rPr>
          <w:t xml:space="preserve"> associated with</w:t>
        </w:r>
      </w:ins>
      <w:ins w:id="7" w:author="carol.greenwood" w:date="2013-10-28T22:04:00Z">
        <w:r w:rsidR="0009353D">
          <w:rPr>
            <w:rFonts w:asciiTheme="majorHAnsi" w:hAnsiTheme="majorHAnsi"/>
          </w:rPr>
          <w:t xml:space="preserve"> increas</w:t>
        </w:r>
      </w:ins>
      <w:ins w:id="8" w:author="carol.greenwood" w:date="2013-10-28T22:06:00Z">
        <w:r w:rsidR="0009353D">
          <w:rPr>
            <w:rFonts w:asciiTheme="majorHAnsi" w:hAnsiTheme="majorHAnsi"/>
          </w:rPr>
          <w:t>ed</w:t>
        </w:r>
      </w:ins>
      <w:ins w:id="9" w:author="carol.greenwood" w:date="2013-10-28T22:04:00Z">
        <w:r w:rsidR="0009353D">
          <w:rPr>
            <w:rFonts w:asciiTheme="majorHAnsi" w:hAnsiTheme="majorHAnsi"/>
          </w:rPr>
          <w:t xml:space="preserve"> and omega-3 fatty acids </w:t>
        </w:r>
      </w:ins>
      <w:ins w:id="10" w:author="carol.greenwood" w:date="2013-10-28T22:06:00Z">
        <w:r w:rsidR="0009353D">
          <w:rPr>
            <w:rFonts w:asciiTheme="majorHAnsi" w:hAnsiTheme="majorHAnsi"/>
          </w:rPr>
          <w:t xml:space="preserve">associated with </w:t>
        </w:r>
      </w:ins>
      <w:ins w:id="11" w:author="carol.greenwood" w:date="2013-10-28T22:04:00Z">
        <w:r w:rsidR="0009353D">
          <w:rPr>
            <w:rFonts w:asciiTheme="majorHAnsi" w:hAnsiTheme="majorHAnsi"/>
          </w:rPr>
          <w:t>decr</w:t>
        </w:r>
      </w:ins>
      <w:ins w:id="12" w:author="carol.greenwood" w:date="2013-10-28T22:05:00Z">
        <w:r w:rsidR="0009353D">
          <w:rPr>
            <w:rFonts w:asciiTheme="majorHAnsi" w:hAnsiTheme="majorHAnsi"/>
          </w:rPr>
          <w:t>eas</w:t>
        </w:r>
      </w:ins>
      <w:ins w:id="13" w:author="carol.greenwood" w:date="2013-10-28T22:06:00Z">
        <w:r w:rsidR="0009353D">
          <w:rPr>
            <w:rFonts w:asciiTheme="majorHAnsi" w:hAnsiTheme="majorHAnsi"/>
          </w:rPr>
          <w:t xml:space="preserve">ed </w:t>
        </w:r>
      </w:ins>
      <w:ins w:id="14" w:author="carol.greenwood" w:date="2013-10-28T22:05:00Z">
        <w:r w:rsidR="0009353D">
          <w:rPr>
            <w:rFonts w:asciiTheme="majorHAnsi" w:hAnsiTheme="majorHAnsi"/>
          </w:rPr>
          <w:t>risk</w:t>
        </w:r>
      </w:ins>
      <w:r w:rsidRPr="0009353D">
        <w:rPr>
          <w:rFonts w:asciiTheme="majorHAnsi" w:hAnsiTheme="majorHAnsi"/>
        </w:rPr>
        <w:t xml:space="preserve">. Transition into diabetes occurs when the pancreatic, insulin secreting beta-cells fail to adequately respond to </w:t>
      </w:r>
      <w:r w:rsidRPr="0009353D">
        <w:rPr>
          <w:rFonts w:asciiTheme="majorHAnsi" w:hAnsiTheme="majorHAnsi"/>
        </w:rPr>
        <w:t xml:space="preserve">elevated blood glucose. Saturated fatty acids may mediate their influence on diabetes risk through impairing beta-cell function (possibly via increased fat </w:t>
      </w:r>
      <w:r w:rsidRPr="0009353D">
        <w:rPr>
          <w:rFonts w:asciiTheme="majorHAnsi" w:hAnsiTheme="majorHAnsi"/>
        </w:rPr>
        <w:t>deposition in the cells), while polyunsaturated fatty acids likely are protective against impairment</w:t>
      </w:r>
      <w:r w:rsidRPr="0009353D">
        <w:rPr>
          <w:rFonts w:asciiTheme="majorHAnsi" w:hAnsiTheme="majorHAnsi"/>
        </w:rPr>
        <w:t xml:space="preserve"> via their anti-inflammatory properties</w:t>
      </w:r>
      <w:ins w:id="15" w:author="carol.greenwood" w:date="2013-10-28T23:00:00Z">
        <w:r w:rsidR="008A03F1">
          <w:rPr>
            <w:rFonts w:asciiTheme="majorHAnsi" w:hAnsiTheme="majorHAnsi"/>
          </w:rPr>
          <w:t xml:space="preserve"> </w:t>
        </w:r>
        <w:r w:rsidR="008A03F1">
          <w:rPr>
            <w:rFonts w:asciiTheme="majorHAnsi" w:hAnsiTheme="majorHAnsi"/>
          </w:rPr>
          <w:t>–</w:t>
        </w:r>
        <w:r w:rsidR="008A03F1">
          <w:rPr>
            <w:rFonts w:asciiTheme="majorHAnsi" w:hAnsiTheme="majorHAnsi"/>
          </w:rPr>
          <w:t xml:space="preserve"> </w:t>
        </w:r>
        <w:r w:rsidR="008A03F1">
          <w:rPr>
            <w:rFonts w:asciiTheme="majorHAnsi" w:hAnsiTheme="majorHAnsi"/>
          </w:rPr>
          <w:t>not</w:t>
        </w:r>
        <w:r w:rsidR="008A03F1">
          <w:rPr>
            <w:rFonts w:asciiTheme="majorHAnsi" w:hAnsiTheme="majorHAnsi"/>
          </w:rPr>
          <w:t xml:space="preserve"> seeing how this is fitting in and how students would use</w:t>
        </w:r>
      </w:ins>
      <w:r w:rsidRPr="0009353D">
        <w:rPr>
          <w:rFonts w:asciiTheme="majorHAnsi" w:hAnsiTheme="majorHAnsi"/>
        </w:rPr>
        <w:t>. Likely candidates for SFA and PUFA are palmitic acid (PA) and eicosapentaenoic acid (EPA), respectively.</w:t>
      </w:r>
    </w:p>
    <w:p w:rsidR="00983355" w:rsidRPr="0009353D" w:rsidRDefault="00716E33">
      <w:pPr>
        <w:rPr>
          <w:rFonts w:asciiTheme="majorHAnsi" w:hAnsiTheme="majorHAnsi"/>
        </w:rPr>
      </w:pPr>
      <w:r w:rsidRPr="0009353D">
        <w:rPr>
          <w:rFonts w:asciiTheme="majorHAnsi" w:hAnsiTheme="majorHAnsi"/>
        </w:rPr>
        <w:t>There are a number of pathways that could be influenced by dietary FA. Glucose-stimulated insulin secretion (G</w:t>
      </w:r>
      <w:r w:rsidRPr="0009353D">
        <w:rPr>
          <w:rFonts w:asciiTheme="majorHAnsi" w:hAnsiTheme="majorHAnsi"/>
        </w:rPr>
        <w:t>SIS) occurs when glucose enters the pancreatic beta-cell, goes through the glycolytic pathway, and enters the Kreb Cycle to produce ATP. The accumulation of intracellular ATP closes beta-cell K+ channels and depolarizing the cell membrane. Depolarization o</w:t>
      </w:r>
      <w:r w:rsidRPr="0009353D">
        <w:rPr>
          <w:rFonts w:asciiTheme="majorHAnsi" w:hAnsiTheme="majorHAnsi"/>
        </w:rPr>
        <w:t>pens Ca++ ion channels and increases intracellular Ca++, causing storage vesicles containing insulin to merge with the cell membrane and release insulin into circulation. (Not sure if or how much we need of this. Good for now to have a good understanding o</w:t>
      </w:r>
      <w:r w:rsidRPr="0009353D">
        <w:rPr>
          <w:rFonts w:asciiTheme="majorHAnsi" w:hAnsiTheme="majorHAnsi"/>
        </w:rPr>
        <w:t>f what is going on in the pancreas).</w:t>
      </w:r>
      <w:ins w:id="16" w:author="carol.greenwood" w:date="2013-10-28T23:11:00Z">
        <w:r w:rsidR="008A03F1">
          <w:rPr>
            <w:rFonts w:asciiTheme="majorHAnsi" w:hAnsiTheme="majorHAnsi"/>
          </w:rPr>
          <w:t xml:space="preserve"> We need to give them the info on how to use the UCP data</w:t>
        </w:r>
      </w:ins>
      <w:ins w:id="17" w:author="carol.greenwood" w:date="2013-10-28T23:12:00Z">
        <w:r w:rsidR="008A03F1">
          <w:rPr>
            <w:rFonts w:asciiTheme="majorHAnsi" w:hAnsiTheme="majorHAnsi"/>
          </w:rPr>
          <w:t xml:space="preserve"> </w:t>
        </w:r>
        <w:r w:rsidR="008A03F1">
          <w:rPr>
            <w:rFonts w:asciiTheme="majorHAnsi" w:hAnsiTheme="majorHAnsi"/>
          </w:rPr>
          <w:t>–</w:t>
        </w:r>
        <w:r w:rsidR="008A03F1">
          <w:rPr>
            <w:rFonts w:asciiTheme="majorHAnsi" w:hAnsiTheme="majorHAnsi"/>
          </w:rPr>
          <w:t xml:space="preserve"> so this needs to be written in</w:t>
        </w:r>
      </w:ins>
      <w:ins w:id="18" w:author="carol.greenwood" w:date="2013-10-28T23:11:00Z">
        <w:r w:rsidR="008A03F1">
          <w:rPr>
            <w:rFonts w:asciiTheme="majorHAnsi" w:hAnsiTheme="majorHAnsi"/>
          </w:rPr>
          <w:t>.</w:t>
        </w:r>
      </w:ins>
    </w:p>
    <w:p w:rsidR="00983355" w:rsidRPr="0009353D" w:rsidRDefault="00716E33">
      <w:pPr>
        <w:pStyle w:val="Heading2"/>
        <w:rPr>
          <w:rFonts w:asciiTheme="majorHAnsi" w:hAnsiTheme="majorHAnsi"/>
          <w:color w:val="auto"/>
          <w:sz w:val="24"/>
          <w:szCs w:val="24"/>
        </w:rPr>
      </w:pPr>
      <w:r w:rsidRPr="0009353D">
        <w:rPr>
          <w:rFonts w:asciiTheme="majorHAnsi" w:hAnsiTheme="majorHAnsi"/>
          <w:color w:val="auto"/>
          <w:sz w:val="24"/>
          <w:szCs w:val="24"/>
        </w:rPr>
        <w:t>Study 1</w:t>
      </w:r>
    </w:p>
    <w:p w:rsidR="00983355" w:rsidRPr="0009353D" w:rsidRDefault="00716E33">
      <w:pPr>
        <w:rPr>
          <w:rFonts w:asciiTheme="majorHAnsi" w:hAnsiTheme="majorHAnsi"/>
        </w:rPr>
      </w:pPr>
      <w:bookmarkStart w:id="19" w:name="study-1"/>
      <w:bookmarkEnd w:id="19"/>
      <w:r w:rsidRPr="0009353D">
        <w:rPr>
          <w:rFonts w:asciiTheme="majorHAnsi" w:hAnsiTheme="majorHAnsi"/>
        </w:rPr>
        <w:t>To determine the effect of the long chain polyunsaturated fatty acids (EPA and docosahexaenoic acid (DHA)) on diabetes management, a randomized controlled trial was conducted to determine the influence of EPA an</w:t>
      </w:r>
      <w:r w:rsidRPr="0009353D">
        <w:rPr>
          <w:rFonts w:asciiTheme="majorHAnsi" w:hAnsiTheme="majorHAnsi"/>
        </w:rPr>
        <w:t>d DHA on glucose control. Forty participants with diabetes were put into a control and an experimental group. Both groups were instructed to replace their breakfast meal with a prescribed liquid diet (set per kg of weight for each participant) while mainta</w:t>
      </w:r>
      <w:r w:rsidRPr="0009353D">
        <w:rPr>
          <w:rFonts w:asciiTheme="majorHAnsi" w:hAnsiTheme="majorHAnsi"/>
        </w:rPr>
        <w:t>ining their typical daily diets for 3 months. The control and experimental liquid meals were isocaloric and had the same macronutrient composition, except the experimental meal contained EPA and DHA</w:t>
      </w:r>
      <w:ins w:id="20" w:author="carol.greenwood" w:date="2013-10-28T22:08:00Z">
        <w:r w:rsidR="00F60875">
          <w:rPr>
            <w:rFonts w:asciiTheme="majorHAnsi" w:hAnsiTheme="majorHAnsi"/>
          </w:rPr>
          <w:t xml:space="preserve">, while the control </w:t>
        </w:r>
      </w:ins>
      <w:ins w:id="21" w:author="carol.greenwood" w:date="2013-10-28T22:09:00Z">
        <w:r w:rsidR="00F60875">
          <w:rPr>
            <w:rFonts w:asciiTheme="majorHAnsi" w:hAnsiTheme="majorHAnsi"/>
          </w:rPr>
          <w:t xml:space="preserve">meal was devoid of these two fatty </w:t>
        </w:r>
        <w:proofErr w:type="gramStart"/>
        <w:r w:rsidR="00F60875">
          <w:rPr>
            <w:rFonts w:asciiTheme="majorHAnsi" w:hAnsiTheme="majorHAnsi"/>
          </w:rPr>
          <w:t>acids</w:t>
        </w:r>
      </w:ins>
      <w:r w:rsidRPr="0009353D">
        <w:rPr>
          <w:rFonts w:asciiTheme="majorHAnsi" w:hAnsiTheme="majorHAnsi"/>
        </w:rPr>
        <w:t xml:space="preserve"> </w:t>
      </w:r>
      <w:proofErr w:type="gramEnd"/>
      <w:del w:id="22" w:author="carol.greenwood" w:date="2013-10-28T22:08:00Z">
        <w:r w:rsidRPr="0009353D" w:rsidDel="00F60875">
          <w:rPr>
            <w:rFonts w:asciiTheme="majorHAnsi" w:hAnsiTheme="majorHAnsi"/>
          </w:rPr>
          <w:delText>(</w:delText>
        </w:r>
        <w:r w:rsidRPr="0009353D" w:rsidDel="00F60875">
          <w:rPr>
            <w:rFonts w:asciiTheme="majorHAnsi" w:hAnsiTheme="majorHAnsi"/>
          </w:rPr>
          <w:delText>S</w:delText>
        </w:r>
        <w:r w:rsidRPr="0009353D" w:rsidDel="00F60875">
          <w:rPr>
            <w:rFonts w:asciiTheme="majorHAnsi" w:hAnsiTheme="majorHAnsi"/>
          </w:rPr>
          <w:delText>e</w:delText>
        </w:r>
        <w:r w:rsidRPr="0009353D" w:rsidDel="00F60875">
          <w:rPr>
            <w:rFonts w:asciiTheme="majorHAnsi" w:hAnsiTheme="majorHAnsi"/>
          </w:rPr>
          <w:delText>e</w:delText>
        </w:r>
        <w:r w:rsidRPr="0009353D" w:rsidDel="00F60875">
          <w:rPr>
            <w:rFonts w:asciiTheme="majorHAnsi" w:hAnsiTheme="majorHAnsi"/>
          </w:rPr>
          <w:delText xml:space="preserve"> </w:delText>
        </w:r>
        <w:r w:rsidRPr="0009353D" w:rsidDel="00F60875">
          <w:rPr>
            <w:rFonts w:asciiTheme="majorHAnsi" w:hAnsiTheme="majorHAnsi"/>
          </w:rPr>
          <w:delText>T</w:delText>
        </w:r>
        <w:r w:rsidRPr="0009353D" w:rsidDel="00F60875">
          <w:rPr>
            <w:rFonts w:asciiTheme="majorHAnsi" w:hAnsiTheme="majorHAnsi"/>
          </w:rPr>
          <w:delText>a</w:delText>
        </w:r>
        <w:r w:rsidRPr="0009353D" w:rsidDel="00F60875">
          <w:rPr>
            <w:rFonts w:asciiTheme="majorHAnsi" w:hAnsiTheme="majorHAnsi"/>
          </w:rPr>
          <w:delText>b</w:delText>
        </w:r>
        <w:r w:rsidRPr="0009353D" w:rsidDel="00F60875">
          <w:rPr>
            <w:rFonts w:asciiTheme="majorHAnsi" w:hAnsiTheme="majorHAnsi"/>
          </w:rPr>
          <w:delText>l</w:delText>
        </w:r>
        <w:r w:rsidRPr="0009353D" w:rsidDel="00F60875">
          <w:rPr>
            <w:rFonts w:asciiTheme="majorHAnsi" w:hAnsiTheme="majorHAnsi"/>
          </w:rPr>
          <w:delText>e</w:delText>
        </w:r>
        <w:r w:rsidRPr="0009353D" w:rsidDel="00F60875">
          <w:rPr>
            <w:rFonts w:asciiTheme="majorHAnsi" w:hAnsiTheme="majorHAnsi"/>
          </w:rPr>
          <w:delText xml:space="preserve"> </w:delText>
        </w:r>
        <w:r w:rsidRPr="0009353D" w:rsidDel="00F60875">
          <w:rPr>
            <w:rFonts w:asciiTheme="majorHAnsi" w:hAnsiTheme="majorHAnsi"/>
          </w:rPr>
          <w:delText>1</w:delText>
        </w:r>
        <w:r w:rsidRPr="0009353D" w:rsidDel="00F60875">
          <w:rPr>
            <w:rFonts w:asciiTheme="majorHAnsi" w:hAnsiTheme="majorHAnsi"/>
          </w:rPr>
          <w:delText>)</w:delText>
        </w:r>
      </w:del>
      <w:r w:rsidRPr="0009353D">
        <w:rPr>
          <w:rFonts w:asciiTheme="majorHAnsi" w:hAnsiTheme="majorHAnsi"/>
        </w:rPr>
        <w:t xml:space="preserve">. Fasting glucose (FPG), hemoglobin </w:t>
      </w:r>
      <w:proofErr w:type="gramStart"/>
      <w:r w:rsidRPr="0009353D">
        <w:rPr>
          <w:rFonts w:asciiTheme="majorHAnsi" w:hAnsiTheme="majorHAnsi"/>
        </w:rPr>
        <w:t>A1c</w:t>
      </w:r>
      <w:proofErr w:type="gramEnd"/>
      <w:r w:rsidRPr="0009353D">
        <w:rPr>
          <w:rFonts w:asciiTheme="majorHAnsi" w:hAnsiTheme="majorHAnsi"/>
        </w:rPr>
        <w:t xml:space="preserve"> (HbA</w:t>
      </w:r>
      <w:r w:rsidRPr="0009353D">
        <w:rPr>
          <w:rFonts w:asciiTheme="majorHAnsi" w:hAnsiTheme="majorHAnsi"/>
        </w:rPr>
        <w:t>1c; a measure of lo</w:t>
      </w:r>
      <w:r w:rsidRPr="0009353D">
        <w:rPr>
          <w:rFonts w:asciiTheme="majorHAnsi" w:hAnsiTheme="majorHAnsi"/>
        </w:rPr>
        <w:t xml:space="preserve">ng term blood glucose), </w:t>
      </w:r>
      <w:del w:id="23" w:author="carol.greenwood" w:date="2013-10-28T22:13:00Z">
        <w:r w:rsidRPr="0009353D" w:rsidDel="00F60875">
          <w:rPr>
            <w:rFonts w:asciiTheme="majorHAnsi" w:hAnsiTheme="majorHAnsi"/>
          </w:rPr>
          <w:delText xml:space="preserve">serum triglycerides (TG), </w:delText>
        </w:r>
      </w:del>
      <w:commentRangeStart w:id="24"/>
      <w:r w:rsidRPr="0009353D">
        <w:rPr>
          <w:rFonts w:asciiTheme="majorHAnsi" w:hAnsiTheme="majorHAnsi"/>
        </w:rPr>
        <w:t>and</w:t>
      </w:r>
      <w:commentRangeEnd w:id="24"/>
      <w:r w:rsidR="00F60875">
        <w:rPr>
          <w:rStyle w:val="CommentReference"/>
        </w:rPr>
        <w:commentReference w:id="24"/>
      </w:r>
      <w:r w:rsidRPr="0009353D">
        <w:rPr>
          <w:rFonts w:asciiTheme="majorHAnsi" w:hAnsiTheme="majorHAnsi"/>
        </w:rPr>
        <w:t xml:space="preserve"> C-peptide (C-pep; a protein co-released with insulin and used as a measure of total insulin secretion) were measured in a fasted state in the morning at baseline and </w:t>
      </w:r>
      <w:r w:rsidRPr="0009353D">
        <w:rPr>
          <w:rFonts w:asciiTheme="majorHAnsi" w:hAnsiTheme="majorHAnsi"/>
        </w:rPr>
        <w:t xml:space="preserve">after the </w:t>
      </w:r>
      <w:ins w:id="25" w:author="carol.greenwood" w:date="2013-10-28T22:13:00Z">
        <w:r w:rsidR="00F60875">
          <w:rPr>
            <w:rFonts w:asciiTheme="majorHAnsi" w:hAnsiTheme="majorHAnsi"/>
          </w:rPr>
          <w:t xml:space="preserve">three month </w:t>
        </w:r>
      </w:ins>
      <w:r w:rsidRPr="0009353D">
        <w:rPr>
          <w:rFonts w:asciiTheme="majorHAnsi" w:hAnsiTheme="majorHAnsi"/>
        </w:rPr>
        <w:t>treatme</w:t>
      </w:r>
      <w:r w:rsidRPr="0009353D">
        <w:rPr>
          <w:rFonts w:asciiTheme="majorHAnsi" w:hAnsiTheme="majorHAnsi"/>
        </w:rPr>
        <w:t>nt</w:t>
      </w:r>
      <w:ins w:id="26" w:author="carol.greenwood" w:date="2013-10-28T22:13:00Z">
        <w:r w:rsidR="00F60875">
          <w:rPr>
            <w:rFonts w:asciiTheme="majorHAnsi" w:hAnsiTheme="majorHAnsi"/>
          </w:rPr>
          <w:t xml:space="preserve"> (Table 1)</w:t>
        </w:r>
      </w:ins>
      <w:r w:rsidRPr="0009353D">
        <w:rPr>
          <w:rFonts w:asciiTheme="majorHAnsi" w:hAnsiTheme="majorHAnsi"/>
        </w:rPr>
        <w:t xml:space="preserve">. </w:t>
      </w:r>
      <w:ins w:id="27" w:author="carol.greenwood" w:date="2013-10-28T22:15:00Z">
        <w:r w:rsidR="00F60875">
          <w:rPr>
            <w:rFonts w:asciiTheme="majorHAnsi" w:hAnsiTheme="majorHAnsi"/>
          </w:rPr>
          <w:t xml:space="preserve">Subjects were then given </w:t>
        </w:r>
        <w:proofErr w:type="gramStart"/>
        <w:r w:rsidR="00F60875">
          <w:rPr>
            <w:rFonts w:asciiTheme="majorHAnsi" w:hAnsiTheme="majorHAnsi"/>
          </w:rPr>
          <w:t>a</w:t>
        </w:r>
        <w:proofErr w:type="gramEnd"/>
        <w:r w:rsidR="00F60875">
          <w:rPr>
            <w:rFonts w:asciiTheme="majorHAnsi" w:hAnsiTheme="majorHAnsi"/>
          </w:rPr>
          <w:t xml:space="preserve"> </w:t>
        </w:r>
        <w:proofErr w:type="spellStart"/>
        <w:r w:rsidR="00F60875">
          <w:rPr>
            <w:rFonts w:asciiTheme="majorHAnsi" w:hAnsiTheme="majorHAnsi"/>
          </w:rPr>
          <w:t>XXXg</w:t>
        </w:r>
        <w:proofErr w:type="spellEnd"/>
        <w:r w:rsidR="00F60875">
          <w:rPr>
            <w:rFonts w:asciiTheme="majorHAnsi" w:hAnsiTheme="majorHAnsi"/>
          </w:rPr>
          <w:t xml:space="preserve"> (what is usually used here?) glucose load and </w:t>
        </w:r>
      </w:ins>
      <w:ins w:id="28" w:author="carol.greenwood" w:date="2013-10-28T22:16:00Z">
        <w:r w:rsidR="00F60875">
          <w:rPr>
            <w:rFonts w:asciiTheme="majorHAnsi" w:hAnsiTheme="majorHAnsi"/>
          </w:rPr>
          <w:t>blood</w:t>
        </w:r>
      </w:ins>
      <w:ins w:id="29" w:author="carol.greenwood" w:date="2013-10-28T22:17:00Z">
        <w:r w:rsidR="008B4E9A">
          <w:rPr>
            <w:rFonts w:asciiTheme="majorHAnsi" w:hAnsiTheme="majorHAnsi"/>
          </w:rPr>
          <w:t>,</w:t>
        </w:r>
      </w:ins>
      <w:ins w:id="30" w:author="carol.greenwood" w:date="2013-10-28T22:16:00Z">
        <w:r w:rsidR="00F60875">
          <w:rPr>
            <w:rFonts w:asciiTheme="majorHAnsi" w:hAnsiTheme="majorHAnsi"/>
          </w:rPr>
          <w:t xml:space="preserve"> collected over a 2 hour period</w:t>
        </w:r>
      </w:ins>
      <w:ins w:id="31" w:author="carol.greenwood" w:date="2013-10-28T22:17:00Z">
        <w:r w:rsidR="008B4E9A">
          <w:rPr>
            <w:rFonts w:asciiTheme="majorHAnsi" w:hAnsiTheme="majorHAnsi"/>
          </w:rPr>
          <w:t>, was monitored for glucose and insulin</w:t>
        </w:r>
      </w:ins>
      <w:ins w:id="32" w:author="carol.greenwood" w:date="2013-10-28T22:16:00Z">
        <w:r w:rsidR="00F60875">
          <w:rPr>
            <w:rFonts w:asciiTheme="majorHAnsi" w:hAnsiTheme="majorHAnsi"/>
          </w:rPr>
          <w:t xml:space="preserve">.  </w:t>
        </w:r>
      </w:ins>
      <w:ins w:id="33" w:author="carol.greenwood" w:date="2013-10-28T22:15:00Z">
        <w:r w:rsidR="00F60875">
          <w:rPr>
            <w:rFonts w:asciiTheme="majorHAnsi" w:hAnsiTheme="majorHAnsi"/>
          </w:rPr>
          <w:t xml:space="preserve"> </w:t>
        </w:r>
      </w:ins>
      <w:ins w:id="34" w:author="carol.greenwood" w:date="2013-10-28T22:18:00Z">
        <w:r w:rsidR="008B4E9A">
          <w:rPr>
            <w:rFonts w:asciiTheme="majorHAnsi" w:hAnsiTheme="majorHAnsi"/>
          </w:rPr>
          <w:t xml:space="preserve">These </w:t>
        </w:r>
        <w:r w:rsidR="008B4E9A">
          <w:rPr>
            <w:rFonts w:asciiTheme="majorHAnsi" w:hAnsiTheme="majorHAnsi"/>
          </w:rPr>
          <w:lastRenderedPageBreak/>
          <w:t xml:space="preserve">data were used to determine the </w:t>
        </w:r>
      </w:ins>
      <w:del w:id="35" w:author="carol.greenwood" w:date="2013-10-28T22:18:00Z">
        <w:r w:rsidRPr="0009353D" w:rsidDel="008B4E9A">
          <w:rPr>
            <w:rFonts w:asciiTheme="majorHAnsi" w:hAnsiTheme="majorHAnsi"/>
          </w:rPr>
          <w:delText>M</w:delText>
        </w:r>
        <w:r w:rsidRPr="0009353D" w:rsidDel="008B4E9A">
          <w:rPr>
            <w:rFonts w:asciiTheme="majorHAnsi" w:hAnsiTheme="majorHAnsi"/>
          </w:rPr>
          <w:delText>a</w:delText>
        </w:r>
        <w:r w:rsidRPr="0009353D" w:rsidDel="008B4E9A">
          <w:rPr>
            <w:rFonts w:asciiTheme="majorHAnsi" w:hAnsiTheme="majorHAnsi"/>
          </w:rPr>
          <w:delText>t</w:delText>
        </w:r>
        <w:r w:rsidRPr="0009353D" w:rsidDel="008B4E9A">
          <w:rPr>
            <w:rFonts w:asciiTheme="majorHAnsi" w:hAnsiTheme="majorHAnsi"/>
          </w:rPr>
          <w:delText>s</w:delText>
        </w:r>
        <w:r w:rsidRPr="0009353D" w:rsidDel="008B4E9A">
          <w:rPr>
            <w:rFonts w:asciiTheme="majorHAnsi" w:hAnsiTheme="majorHAnsi"/>
          </w:rPr>
          <w:delText>u</w:delText>
        </w:r>
        <w:r w:rsidRPr="0009353D" w:rsidDel="008B4E9A">
          <w:rPr>
            <w:rFonts w:asciiTheme="majorHAnsi" w:hAnsiTheme="majorHAnsi"/>
          </w:rPr>
          <w:delText>d</w:delText>
        </w:r>
        <w:r w:rsidRPr="0009353D" w:rsidDel="008B4E9A">
          <w:rPr>
            <w:rFonts w:asciiTheme="majorHAnsi" w:hAnsiTheme="majorHAnsi"/>
          </w:rPr>
          <w:delText>a</w:delText>
        </w:r>
      </w:del>
      <w:r w:rsidRPr="0009353D">
        <w:rPr>
          <w:rFonts w:asciiTheme="majorHAnsi" w:hAnsiTheme="majorHAnsi"/>
        </w:rPr>
        <w:t xml:space="preserve"> insulin sensitivity index (ISI; a measure of peripheral (muscle) insulin sensitivity</w:t>
      </w:r>
      <w:ins w:id="36" w:author="carol.greenwood" w:date="2013-10-28T22:20:00Z">
        <w:r w:rsidR="008B4E9A">
          <w:rPr>
            <w:rFonts w:asciiTheme="majorHAnsi" w:hAnsiTheme="majorHAnsi"/>
          </w:rPr>
          <w:t>, with higher values indicating better insulin sensitivity</w:t>
        </w:r>
      </w:ins>
      <w:r w:rsidRPr="0009353D">
        <w:rPr>
          <w:rFonts w:asciiTheme="majorHAnsi" w:hAnsiTheme="majorHAnsi"/>
        </w:rPr>
        <w:t>), and glucose and insulin area-under-the-curve (</w:t>
      </w:r>
      <w:proofErr w:type="spellStart"/>
      <w:r w:rsidRPr="0009353D">
        <w:rPr>
          <w:rFonts w:asciiTheme="majorHAnsi" w:hAnsiTheme="majorHAnsi"/>
        </w:rPr>
        <w:t>gAUC</w:t>
      </w:r>
      <w:proofErr w:type="spellEnd"/>
      <w:r w:rsidRPr="0009353D">
        <w:rPr>
          <w:rFonts w:asciiTheme="majorHAnsi" w:hAnsiTheme="majorHAnsi"/>
        </w:rPr>
        <w:t xml:space="preserve"> and </w:t>
      </w:r>
      <w:proofErr w:type="spellStart"/>
      <w:r w:rsidRPr="0009353D">
        <w:rPr>
          <w:rFonts w:asciiTheme="majorHAnsi" w:hAnsiTheme="majorHAnsi"/>
        </w:rPr>
        <w:t>iAUC</w:t>
      </w:r>
      <w:proofErr w:type="spellEnd"/>
      <w:r w:rsidRPr="0009353D">
        <w:rPr>
          <w:rFonts w:asciiTheme="majorHAnsi" w:hAnsiTheme="majorHAnsi"/>
        </w:rPr>
        <w:t>, respectively)</w:t>
      </w:r>
      <w:del w:id="37" w:author="carol.greenwood" w:date="2013-10-28T22:18:00Z">
        <w:r w:rsidRPr="0009353D" w:rsidDel="008B4E9A">
          <w:rPr>
            <w:rFonts w:asciiTheme="majorHAnsi" w:hAnsiTheme="majorHAnsi"/>
          </w:rPr>
          <w:delText xml:space="preserve"> </w:delText>
        </w:r>
        <w:r w:rsidRPr="0009353D" w:rsidDel="008B4E9A">
          <w:rPr>
            <w:rFonts w:asciiTheme="majorHAnsi" w:hAnsiTheme="majorHAnsi"/>
          </w:rPr>
          <w:delText>w</w:delText>
        </w:r>
        <w:r w:rsidRPr="0009353D" w:rsidDel="008B4E9A">
          <w:rPr>
            <w:rFonts w:asciiTheme="majorHAnsi" w:hAnsiTheme="majorHAnsi"/>
          </w:rPr>
          <w:delText>e</w:delText>
        </w:r>
        <w:r w:rsidRPr="0009353D" w:rsidDel="008B4E9A">
          <w:rPr>
            <w:rFonts w:asciiTheme="majorHAnsi" w:hAnsiTheme="majorHAnsi"/>
          </w:rPr>
          <w:delText>r</w:delText>
        </w:r>
        <w:r w:rsidRPr="0009353D" w:rsidDel="008B4E9A">
          <w:rPr>
            <w:rFonts w:asciiTheme="majorHAnsi" w:hAnsiTheme="majorHAnsi"/>
          </w:rPr>
          <w:delText>e</w:delText>
        </w:r>
        <w:r w:rsidRPr="0009353D" w:rsidDel="008B4E9A">
          <w:rPr>
            <w:rFonts w:asciiTheme="majorHAnsi" w:hAnsiTheme="majorHAnsi"/>
          </w:rPr>
          <w:delText xml:space="preserve"> </w:delText>
        </w:r>
        <w:r w:rsidRPr="0009353D" w:rsidDel="008B4E9A">
          <w:rPr>
            <w:rFonts w:asciiTheme="majorHAnsi" w:hAnsiTheme="majorHAnsi"/>
          </w:rPr>
          <w:delText>c</w:delText>
        </w:r>
        <w:r w:rsidRPr="0009353D" w:rsidDel="008B4E9A">
          <w:rPr>
            <w:rFonts w:asciiTheme="majorHAnsi" w:hAnsiTheme="majorHAnsi"/>
          </w:rPr>
          <w:delText>a</w:delText>
        </w:r>
        <w:r w:rsidRPr="0009353D" w:rsidDel="008B4E9A">
          <w:rPr>
            <w:rFonts w:asciiTheme="majorHAnsi" w:hAnsiTheme="majorHAnsi"/>
          </w:rPr>
          <w:delText>l</w:delText>
        </w:r>
        <w:r w:rsidRPr="0009353D" w:rsidDel="008B4E9A">
          <w:rPr>
            <w:rFonts w:asciiTheme="majorHAnsi" w:hAnsiTheme="majorHAnsi"/>
          </w:rPr>
          <w:delText>c</w:delText>
        </w:r>
        <w:r w:rsidRPr="0009353D" w:rsidDel="008B4E9A">
          <w:rPr>
            <w:rFonts w:asciiTheme="majorHAnsi" w:hAnsiTheme="majorHAnsi"/>
          </w:rPr>
          <w:delText>u</w:delText>
        </w:r>
        <w:r w:rsidRPr="0009353D" w:rsidDel="008B4E9A">
          <w:rPr>
            <w:rFonts w:asciiTheme="majorHAnsi" w:hAnsiTheme="majorHAnsi"/>
          </w:rPr>
          <w:delText>l</w:delText>
        </w:r>
        <w:r w:rsidRPr="0009353D" w:rsidDel="008B4E9A">
          <w:rPr>
            <w:rFonts w:asciiTheme="majorHAnsi" w:hAnsiTheme="majorHAnsi"/>
          </w:rPr>
          <w:delText>a</w:delText>
        </w:r>
        <w:r w:rsidRPr="0009353D" w:rsidDel="008B4E9A">
          <w:rPr>
            <w:rFonts w:asciiTheme="majorHAnsi" w:hAnsiTheme="majorHAnsi"/>
          </w:rPr>
          <w:delText>t</w:delText>
        </w:r>
        <w:r w:rsidRPr="0009353D" w:rsidDel="008B4E9A">
          <w:rPr>
            <w:rFonts w:asciiTheme="majorHAnsi" w:hAnsiTheme="majorHAnsi"/>
          </w:rPr>
          <w:delText>e</w:delText>
        </w:r>
        <w:r w:rsidRPr="0009353D" w:rsidDel="008B4E9A">
          <w:rPr>
            <w:rFonts w:asciiTheme="majorHAnsi" w:hAnsiTheme="majorHAnsi"/>
          </w:rPr>
          <w:delText>d</w:delText>
        </w:r>
      </w:del>
      <w:ins w:id="38" w:author="carol.greenwood" w:date="2013-10-28T22:19:00Z">
        <w:r w:rsidR="008B4E9A">
          <w:rPr>
            <w:rFonts w:asciiTheme="majorHAnsi" w:hAnsiTheme="majorHAnsi"/>
          </w:rPr>
          <w:t xml:space="preserve"> (Table 2)</w:t>
        </w:r>
      </w:ins>
      <w:r w:rsidRPr="0009353D">
        <w:rPr>
          <w:rFonts w:asciiTheme="majorHAnsi" w:hAnsiTheme="majorHAnsi"/>
        </w:rPr>
        <w:t>. There were no significant changes in body weight between groups.</w:t>
      </w:r>
    </w:p>
    <w:p w:rsidR="00983355" w:rsidRPr="0009353D" w:rsidRDefault="00716E33">
      <w:pPr>
        <w:rPr>
          <w:rFonts w:asciiTheme="majorHAnsi" w:hAnsiTheme="majorHAnsi"/>
        </w:rPr>
      </w:pPr>
      <w:r w:rsidRPr="0009353D">
        <w:rPr>
          <w:rFonts w:asciiTheme="majorHAnsi" w:hAnsiTheme="majorHAnsi"/>
          <w:b/>
        </w:rPr>
        <w:t>Questions:</w:t>
      </w:r>
    </w:p>
    <w:p w:rsidR="00983355" w:rsidRPr="0009353D" w:rsidRDefault="00716E33">
      <w:pPr>
        <w:numPr>
          <w:ilvl w:val="0"/>
          <w:numId w:val="2"/>
        </w:numPr>
        <w:rPr>
          <w:rFonts w:asciiTheme="majorHAnsi" w:hAnsiTheme="majorHAnsi"/>
        </w:rPr>
      </w:pPr>
      <w:r w:rsidRPr="0009353D">
        <w:rPr>
          <w:rFonts w:asciiTheme="majorHAnsi" w:hAnsiTheme="majorHAnsi"/>
        </w:rPr>
        <w:t xml:space="preserve">Describe the results from Table </w:t>
      </w:r>
      <w:ins w:id="39" w:author="carol.greenwood" w:date="2013-10-28T22:19:00Z">
        <w:r w:rsidR="008B4E9A">
          <w:rPr>
            <w:rFonts w:asciiTheme="majorHAnsi" w:hAnsiTheme="majorHAnsi"/>
          </w:rPr>
          <w:t>1</w:t>
        </w:r>
      </w:ins>
      <w:del w:id="40" w:author="carol.greenwood" w:date="2013-10-28T22:19:00Z">
        <w:r w:rsidRPr="0009353D" w:rsidDel="008B4E9A">
          <w:rPr>
            <w:rFonts w:asciiTheme="majorHAnsi" w:hAnsiTheme="majorHAnsi"/>
          </w:rPr>
          <w:delText>2</w:delText>
        </w:r>
      </w:del>
      <w:r w:rsidRPr="0009353D">
        <w:rPr>
          <w:rFonts w:asciiTheme="majorHAnsi" w:hAnsiTheme="majorHAnsi"/>
        </w:rPr>
        <w:t>.</w:t>
      </w:r>
    </w:p>
    <w:p w:rsidR="00983355" w:rsidRDefault="00716E33">
      <w:pPr>
        <w:numPr>
          <w:ilvl w:val="0"/>
          <w:numId w:val="2"/>
        </w:numPr>
        <w:rPr>
          <w:ins w:id="41" w:author="carol.greenwood" w:date="2013-10-28T22:24:00Z"/>
          <w:rFonts w:asciiTheme="majorHAnsi" w:hAnsiTheme="majorHAnsi"/>
        </w:rPr>
      </w:pPr>
      <w:r w:rsidRPr="0009353D">
        <w:rPr>
          <w:rFonts w:asciiTheme="majorHAnsi" w:hAnsiTheme="majorHAnsi"/>
        </w:rPr>
        <w:t xml:space="preserve">Based on the data in </w:t>
      </w:r>
      <w:del w:id="42" w:author="carol.greenwood" w:date="2013-10-28T22:24:00Z">
        <w:r w:rsidRPr="0009353D" w:rsidDel="008B4E9A">
          <w:rPr>
            <w:rFonts w:asciiTheme="majorHAnsi" w:hAnsiTheme="majorHAnsi"/>
          </w:rPr>
          <w:delText xml:space="preserve">Study </w:delText>
        </w:r>
      </w:del>
      <w:ins w:id="43" w:author="carol.greenwood" w:date="2013-10-28T22:24:00Z">
        <w:r w:rsidR="008B4E9A">
          <w:rPr>
            <w:rFonts w:asciiTheme="majorHAnsi" w:hAnsiTheme="majorHAnsi"/>
          </w:rPr>
          <w:t>Table</w:t>
        </w:r>
        <w:r w:rsidR="008B4E9A" w:rsidRPr="0009353D">
          <w:rPr>
            <w:rFonts w:asciiTheme="majorHAnsi" w:hAnsiTheme="majorHAnsi"/>
          </w:rPr>
          <w:t xml:space="preserve"> </w:t>
        </w:r>
      </w:ins>
      <w:r w:rsidRPr="0009353D">
        <w:rPr>
          <w:rFonts w:asciiTheme="majorHAnsi" w:hAnsiTheme="majorHAnsi"/>
        </w:rPr>
        <w:t xml:space="preserve">1, </w:t>
      </w:r>
      <w:ins w:id="44" w:author="carol.greenwood" w:date="2013-10-28T22:30:00Z">
        <w:r w:rsidR="00F573A4">
          <w:rPr>
            <w:rFonts w:asciiTheme="majorHAnsi" w:hAnsiTheme="majorHAnsi"/>
          </w:rPr>
          <w:t xml:space="preserve">taken under fasting conditions, </w:t>
        </w:r>
      </w:ins>
      <w:r w:rsidRPr="0009353D">
        <w:rPr>
          <w:rFonts w:asciiTheme="majorHAnsi" w:hAnsiTheme="majorHAnsi"/>
        </w:rPr>
        <w:t>discuss a potential mechanism whereby n-3 fatty acids may decrease the risk of T2DM</w:t>
      </w:r>
      <w:r w:rsidRPr="0009353D">
        <w:rPr>
          <w:rFonts w:asciiTheme="majorHAnsi" w:hAnsiTheme="majorHAnsi"/>
        </w:rPr>
        <w:t>.</w:t>
      </w:r>
      <w:ins w:id="45" w:author="carol.greenwood" w:date="2013-10-28T22:24:00Z">
        <w:r w:rsidR="008B4E9A">
          <w:rPr>
            <w:rFonts w:asciiTheme="majorHAnsi" w:hAnsiTheme="majorHAnsi"/>
          </w:rPr>
          <w:t xml:space="preserve"> </w:t>
        </w:r>
        <w:proofErr w:type="gramStart"/>
        <w:r w:rsidR="008B4E9A">
          <w:rPr>
            <w:rFonts w:asciiTheme="majorHAnsi" w:hAnsiTheme="majorHAnsi"/>
          </w:rPr>
          <w:t>if</w:t>
        </w:r>
        <w:proofErr w:type="gramEnd"/>
        <w:r w:rsidR="008B4E9A">
          <w:rPr>
            <w:rFonts w:asciiTheme="majorHAnsi" w:hAnsiTheme="majorHAnsi"/>
          </w:rPr>
          <w:t xml:space="preserve"> we are asking the question this way, then should we make the subjects obese and at risk for diabetes, but not already diabetic?</w:t>
        </w:r>
      </w:ins>
    </w:p>
    <w:p w:rsidR="008B4E9A" w:rsidRDefault="008B4E9A">
      <w:pPr>
        <w:numPr>
          <w:ilvl w:val="0"/>
          <w:numId w:val="2"/>
        </w:numPr>
        <w:rPr>
          <w:ins w:id="46" w:author="carol.greenwood" w:date="2013-10-28T22:30:00Z"/>
          <w:rFonts w:asciiTheme="majorHAnsi" w:hAnsiTheme="majorHAnsi"/>
        </w:rPr>
      </w:pPr>
      <w:ins w:id="47" w:author="carol.greenwood" w:date="2013-10-28T22:25:00Z">
        <w:r>
          <w:rPr>
            <w:rFonts w:asciiTheme="majorHAnsi" w:hAnsiTheme="majorHAnsi"/>
          </w:rPr>
          <w:t>Describe the results in Table 2.</w:t>
        </w:r>
      </w:ins>
    </w:p>
    <w:p w:rsidR="00F573A4" w:rsidRDefault="00F573A4">
      <w:pPr>
        <w:numPr>
          <w:ilvl w:val="0"/>
          <w:numId w:val="2"/>
        </w:numPr>
        <w:rPr>
          <w:ins w:id="48" w:author="carol.greenwood" w:date="2013-10-28T22:25:00Z"/>
          <w:rFonts w:asciiTheme="majorHAnsi" w:hAnsiTheme="majorHAnsi"/>
        </w:rPr>
      </w:pPr>
      <w:ins w:id="49" w:author="carol.greenwood" w:date="2013-10-28T22:30:00Z">
        <w:r>
          <w:rPr>
            <w:rFonts w:asciiTheme="majorHAnsi" w:hAnsiTheme="majorHAnsi"/>
          </w:rPr>
          <w:t xml:space="preserve">What was the value of adding </w:t>
        </w:r>
      </w:ins>
      <w:ins w:id="50" w:author="carol.greenwood" w:date="2013-10-28T22:31:00Z">
        <w:r>
          <w:rPr>
            <w:rFonts w:asciiTheme="majorHAnsi" w:hAnsiTheme="majorHAnsi"/>
          </w:rPr>
          <w:t>a glucose load/challenge to this experiment and what additional information does it provide as it relates to the impact of the long chain omega-3 fatty acids on diabetes risk?</w:t>
        </w:r>
      </w:ins>
    </w:p>
    <w:p w:rsidR="008B4E9A" w:rsidRPr="0009353D" w:rsidRDefault="008B4E9A">
      <w:pPr>
        <w:numPr>
          <w:ilvl w:val="0"/>
          <w:numId w:val="2"/>
        </w:numPr>
        <w:rPr>
          <w:rFonts w:asciiTheme="majorHAnsi" w:hAnsiTheme="majorHAnsi"/>
        </w:rPr>
      </w:pPr>
    </w:p>
    <w:p w:rsidR="00983355" w:rsidRDefault="00716E33">
      <w:del w:id="51" w:author="carol.greenwood" w:date="2013-10-28T22:11:00Z">
        <w:r w:rsidDel="00F60875">
          <w:rPr>
            <w:noProof/>
            <w:lang w:val="en-CA" w:eastAsia="en-CA"/>
          </w:rPr>
          <w:drawing>
            <wp:inline distT="0" distB="0" distL="0" distR="0">
              <wp:extent cx="3111500" cy="2044700"/>
              <wp:effectExtent l="1905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111500" cy="2044700"/>
                      </a:xfrm>
                      <a:prstGeom prst="rect">
                        <a:avLst/>
                      </a:prstGeom>
                      <a:noFill/>
                      <a:ln w="9525">
                        <a:noFill/>
                        <a:miter lim="800000"/>
                        <a:headEnd/>
                        <a:tailEnd/>
                      </a:ln>
                    </pic:spPr>
                  </pic:pic>
                </a:graphicData>
              </a:graphic>
            </wp:inline>
          </w:drawing>
        </w:r>
      </w:del>
    </w:p>
    <w:p w:rsidR="00983355" w:rsidDel="00F60875" w:rsidRDefault="00716E33">
      <w:pPr>
        <w:pStyle w:val="ImageCaption"/>
        <w:rPr>
          <w:del w:id="52" w:author="carol.greenwood" w:date="2013-10-28T22:11:00Z"/>
        </w:rPr>
      </w:pPr>
      <w:del w:id="53" w:author="carol.greenwood" w:date="2013-10-28T22:11:00Z">
        <w:r w:rsidDel="00F60875">
          <w:delText xml:space="preserve">Calorie composition of experimental n-3 FA liquid meal and control liquid meal. Liquid meals </w:delText>
        </w:r>
        <w:r w:rsidDel="00F60875">
          <w:delText>replaced a solid meal (breakfast), so that calorie intake was maintained from baseline.</w:delText>
        </w:r>
      </w:del>
      <w:ins w:id="54" w:author="carol.greenwood" w:date="2013-10-28T22:32:00Z">
        <w:r w:rsidR="00F573A4">
          <w:t>I</w:t>
        </w:r>
        <w:r w:rsidR="00F573A4">
          <w:t>’</w:t>
        </w:r>
        <w:r w:rsidR="00F573A4">
          <w:t xml:space="preserve">M ELIMINATING THIS </w:t>
        </w:r>
      </w:ins>
      <w:ins w:id="55" w:author="carol.greenwood" w:date="2013-10-28T22:33:00Z">
        <w:r w:rsidR="00F573A4">
          <w:t xml:space="preserve">TABLE </w:t>
        </w:r>
      </w:ins>
      <w:ins w:id="56" w:author="carol.greenwood" w:date="2013-10-28T22:32:00Z">
        <w:r w:rsidR="00F573A4">
          <w:t>AS THE STUDENTS REALLY DON</w:t>
        </w:r>
        <w:r w:rsidR="00F573A4">
          <w:t>’</w:t>
        </w:r>
        <w:r w:rsidR="00F573A4">
          <w:t xml:space="preserve">T NEED THIS INFO TO ANSWER THE QUESTIONS AND WE KEEP DATA TO THE ABSOLUTE MINIMUM TO BE </w:t>
        </w:r>
      </w:ins>
      <w:ins w:id="57" w:author="carol.greenwood" w:date="2013-10-28T22:33:00Z">
        <w:r w:rsidR="00F573A4">
          <w:t>‘</w:t>
        </w:r>
        <w:r w:rsidR="00F573A4">
          <w:t>FAIR</w:t>
        </w:r>
        <w:r w:rsidR="00F573A4">
          <w:t>’</w:t>
        </w:r>
        <w:r w:rsidR="00F573A4">
          <w:t>.  ALSO WE TELL THEM THAT THEY MUST USE DATA FROM ALL TABLES AND FIGURES IN THEIR ANSWERS AND I DON</w:t>
        </w:r>
        <w:r w:rsidR="00F573A4">
          <w:t>’</w:t>
        </w:r>
        <w:r w:rsidR="00F573A4">
          <w:t>T THINK THERE IS ANYTHING HERE THAT THEY NEED TO INCORPORATE.</w:t>
        </w:r>
      </w:ins>
    </w:p>
    <w:p w:rsidR="00983355" w:rsidRDefault="00716E33">
      <w:r>
        <w:rPr>
          <w:noProof/>
          <w:lang w:val="en-CA" w:eastAsia="en-CA"/>
        </w:rPr>
        <w:lastRenderedPageBreak/>
        <w:drawing>
          <wp:inline distT="0" distB="0" distL="0" distR="0">
            <wp:extent cx="5715000" cy="19304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715000" cy="1930400"/>
                    </a:xfrm>
                    <a:prstGeom prst="rect">
                      <a:avLst/>
                    </a:prstGeom>
                    <a:noFill/>
                    <a:ln w="9525">
                      <a:noFill/>
                      <a:miter lim="800000"/>
                      <a:headEnd/>
                      <a:tailEnd/>
                    </a:ln>
                  </pic:spPr>
                </pic:pic>
              </a:graphicData>
            </a:graphic>
          </wp:inline>
        </w:drawing>
      </w:r>
    </w:p>
    <w:p w:rsidR="008B4E9A" w:rsidRDefault="00716E33">
      <w:pPr>
        <w:pStyle w:val="ImageCaption"/>
        <w:rPr>
          <w:ins w:id="58" w:author="carol.greenwood" w:date="2013-10-28T22:21:00Z"/>
        </w:rPr>
      </w:pPr>
      <w:r>
        <w:t>Randomized controlled trial of n-3 FA and control liquid meals. Columns represent values at baseline and after intervention. FPG = fasting plasma glucose, HbA1c = hem</w:t>
      </w:r>
      <w:r>
        <w:t xml:space="preserve">oglobin </w:t>
      </w:r>
      <w:proofErr w:type="gramStart"/>
      <w:r>
        <w:t xml:space="preserve">A1c </w:t>
      </w:r>
      <w:proofErr w:type="gramEnd"/>
      <w:del w:id="59" w:author="carol.greenwood" w:date="2013-10-28T22:21:00Z">
        <w:r w:rsidDel="008B4E9A">
          <w:delText>(</w:delText>
        </w:r>
        <w:r w:rsidDel="008B4E9A">
          <w:delText>a</w:delText>
        </w:r>
        <w:r w:rsidDel="008B4E9A">
          <w:delText xml:space="preserve"> </w:delText>
        </w:r>
        <w:r w:rsidDel="008B4E9A">
          <w:delText>m</w:delText>
        </w:r>
        <w:r w:rsidDel="008B4E9A">
          <w:delText>e</w:delText>
        </w:r>
        <w:r w:rsidDel="008B4E9A">
          <w:delText>a</w:delText>
        </w:r>
        <w:r w:rsidDel="008B4E9A">
          <w:delText>s</w:delText>
        </w:r>
        <w:r w:rsidDel="008B4E9A">
          <w:delText>u</w:delText>
        </w:r>
        <w:r w:rsidDel="008B4E9A">
          <w:delText>r</w:delText>
        </w:r>
        <w:r w:rsidDel="008B4E9A">
          <w:delText>e</w:delText>
        </w:r>
        <w:r w:rsidDel="008B4E9A">
          <w:delText xml:space="preserve"> </w:delText>
        </w:r>
        <w:r w:rsidDel="008B4E9A">
          <w:delText>o</w:delText>
        </w:r>
        <w:r w:rsidDel="008B4E9A">
          <w:delText>f</w:delText>
        </w:r>
        <w:r w:rsidDel="008B4E9A">
          <w:delText xml:space="preserve"> </w:delText>
        </w:r>
        <w:r w:rsidDel="008B4E9A">
          <w:delText>l</w:delText>
        </w:r>
        <w:r w:rsidDel="008B4E9A">
          <w:delText>o</w:delText>
        </w:r>
        <w:r w:rsidDel="008B4E9A">
          <w:delText>n</w:delText>
        </w:r>
        <w:r w:rsidDel="008B4E9A">
          <w:delText>g</w:delText>
        </w:r>
        <w:r w:rsidDel="008B4E9A">
          <w:delText xml:space="preserve"> </w:delText>
        </w:r>
        <w:r w:rsidDel="008B4E9A">
          <w:delText>t</w:delText>
        </w:r>
        <w:r w:rsidDel="008B4E9A">
          <w:delText>e</w:delText>
        </w:r>
        <w:r w:rsidDel="008B4E9A">
          <w:delText>r</w:delText>
        </w:r>
        <w:r w:rsidDel="008B4E9A">
          <w:delText>m</w:delText>
        </w:r>
        <w:r w:rsidDel="008B4E9A">
          <w:delText xml:space="preserve"> </w:delText>
        </w:r>
        <w:r w:rsidDel="008B4E9A">
          <w:delText>b</w:delText>
        </w:r>
        <w:r w:rsidDel="008B4E9A">
          <w:delText>l</w:delText>
        </w:r>
        <w:r w:rsidDel="008B4E9A">
          <w:delText>o</w:delText>
        </w:r>
        <w:r w:rsidDel="008B4E9A">
          <w:delText>o</w:delText>
        </w:r>
        <w:r w:rsidDel="008B4E9A">
          <w:delText>d</w:delText>
        </w:r>
        <w:r w:rsidDel="008B4E9A">
          <w:delText xml:space="preserve"> </w:delText>
        </w:r>
        <w:r w:rsidDel="008B4E9A">
          <w:delText>g</w:delText>
        </w:r>
        <w:r w:rsidDel="008B4E9A">
          <w:delText>l</w:delText>
        </w:r>
        <w:r w:rsidDel="008B4E9A">
          <w:delText>u</w:delText>
        </w:r>
        <w:r w:rsidDel="008B4E9A">
          <w:delText>c</w:delText>
        </w:r>
        <w:r w:rsidDel="008B4E9A">
          <w:delText>o</w:delText>
        </w:r>
        <w:r w:rsidDel="008B4E9A">
          <w:delText>s</w:delText>
        </w:r>
        <w:r w:rsidDel="008B4E9A">
          <w:delText>e</w:delText>
        </w:r>
        <w:r w:rsidDel="008B4E9A">
          <w:delText xml:space="preserve"> </w:delText>
        </w:r>
        <w:r w:rsidDel="008B4E9A">
          <w:delText>l</w:delText>
        </w:r>
        <w:r w:rsidDel="008B4E9A">
          <w:delText>e</w:delText>
        </w:r>
        <w:r w:rsidDel="008B4E9A">
          <w:delText>v</w:delText>
        </w:r>
        <w:r w:rsidDel="008B4E9A">
          <w:delText>e</w:delText>
        </w:r>
        <w:r w:rsidDel="008B4E9A">
          <w:delText>l</w:delText>
        </w:r>
        <w:r w:rsidDel="008B4E9A">
          <w:delText>s</w:delText>
        </w:r>
        <w:r w:rsidDel="008B4E9A">
          <w:delText>)</w:delText>
        </w:r>
      </w:del>
      <w:r>
        <w:t xml:space="preserve">, C-pep = C-peptide </w:t>
      </w:r>
      <w:ins w:id="60" w:author="carol.greenwood" w:date="2013-10-28T22:21:00Z">
        <w:r w:rsidR="008B4E9A">
          <w:t>.</w:t>
        </w:r>
      </w:ins>
      <w:del w:id="61" w:author="carol.greenwood" w:date="2013-10-28T22:21:00Z">
        <w:r w:rsidDel="008B4E9A">
          <w:delText>(</w:delText>
        </w:r>
        <w:r w:rsidDel="008B4E9A">
          <w:delText>p</w:delText>
        </w:r>
        <w:r w:rsidDel="008B4E9A">
          <w:delText>r</w:delText>
        </w:r>
        <w:r w:rsidDel="008B4E9A">
          <w:delText>o</w:delText>
        </w:r>
        <w:r w:rsidDel="008B4E9A">
          <w:delText>t</w:delText>
        </w:r>
        <w:r w:rsidDel="008B4E9A">
          <w:delText>e</w:delText>
        </w:r>
        <w:r w:rsidDel="008B4E9A">
          <w:delText>i</w:delText>
        </w:r>
        <w:r w:rsidDel="008B4E9A">
          <w:delText>n</w:delText>
        </w:r>
        <w:r w:rsidDel="008B4E9A">
          <w:delText xml:space="preserve"> </w:delText>
        </w:r>
        <w:r w:rsidDel="008B4E9A">
          <w:delText>r</w:delText>
        </w:r>
        <w:r w:rsidDel="008B4E9A">
          <w:delText>e</w:delText>
        </w:r>
        <w:r w:rsidDel="008B4E9A">
          <w:delText>l</w:delText>
        </w:r>
        <w:r w:rsidDel="008B4E9A">
          <w:delText>e</w:delText>
        </w:r>
        <w:r w:rsidDel="008B4E9A">
          <w:delText>a</w:delText>
        </w:r>
        <w:r w:rsidDel="008B4E9A">
          <w:delText>s</w:delText>
        </w:r>
        <w:r w:rsidDel="008B4E9A">
          <w:delText>e</w:delText>
        </w:r>
        <w:r w:rsidDel="008B4E9A">
          <w:delText>d</w:delText>
        </w:r>
        <w:r w:rsidDel="008B4E9A">
          <w:delText xml:space="preserve"> </w:delText>
        </w:r>
        <w:r w:rsidDel="008B4E9A">
          <w:delText>w</w:delText>
        </w:r>
        <w:r w:rsidDel="008B4E9A">
          <w:delText>i</w:delText>
        </w:r>
        <w:r w:rsidDel="008B4E9A">
          <w:delText>t</w:delText>
        </w:r>
        <w:r w:rsidDel="008B4E9A">
          <w:delText>h</w:delText>
        </w:r>
        <w:r w:rsidDel="008B4E9A">
          <w:delText xml:space="preserve"> </w:delText>
        </w:r>
        <w:r w:rsidDel="008B4E9A">
          <w:delText>i</w:delText>
        </w:r>
        <w:r w:rsidDel="008B4E9A">
          <w:delText>n</w:delText>
        </w:r>
        <w:r w:rsidDel="008B4E9A">
          <w:delText>s</w:delText>
        </w:r>
        <w:r w:rsidDel="008B4E9A">
          <w:delText>u</w:delText>
        </w:r>
        <w:r w:rsidDel="008B4E9A">
          <w:delText>l</w:delText>
        </w:r>
        <w:r w:rsidDel="008B4E9A">
          <w:delText>i</w:delText>
        </w:r>
        <w:r w:rsidDel="008B4E9A">
          <w:delText>n</w:delText>
        </w:r>
        <w:r w:rsidDel="008B4E9A">
          <w:delText>)</w:delText>
        </w:r>
        <w:r w:rsidDel="008B4E9A">
          <w:delText>,</w:delText>
        </w:r>
        <w:r w:rsidDel="008B4E9A">
          <w:delText xml:space="preserve"> </w:delText>
        </w:r>
      </w:del>
      <w:ins w:id="62" w:author="carol.greenwood" w:date="2013-10-28T22:22:00Z">
        <w:r w:rsidR="008B4E9A">
          <w:t xml:space="preserve">WHAT ARE THE </w:t>
        </w:r>
        <w:proofErr w:type="spellStart"/>
        <w:r w:rsidR="008B4E9A">
          <w:t>Pvalues</w:t>
        </w:r>
        <w:proofErr w:type="spellEnd"/>
        <w:r w:rsidR="008B4E9A">
          <w:t xml:space="preserve"> INDICATING </w:t>
        </w:r>
        <w:r w:rsidR="008B4E9A">
          <w:t>–</w:t>
        </w:r>
        <w:r w:rsidR="008B4E9A">
          <w:t xml:space="preserve"> NEED TO DESCRIBE WHAT P1 AND P2 ARE.</w:t>
        </w:r>
      </w:ins>
      <w:ins w:id="63" w:author="carol.greenwood" w:date="2013-10-28T22:28:00Z">
        <w:r w:rsidR="00F573A4">
          <w:t xml:space="preserve">  It does not make sense having the EPA/DHA group starting with higher fasting glucose levels and then decreasing to values equivalent to those in the control group.  You would be better to also increase the control values to the 135 range </w:t>
        </w:r>
      </w:ins>
      <w:ins w:id="64" w:author="carol.greenwood" w:date="2013-10-28T22:29:00Z">
        <w:r w:rsidR="00F573A4">
          <w:t>‘</w:t>
        </w:r>
        <w:r w:rsidR="00F573A4">
          <w:t>before</w:t>
        </w:r>
        <w:r w:rsidR="00F573A4">
          <w:t>’</w:t>
        </w:r>
        <w:r w:rsidR="00F573A4">
          <w:t xml:space="preserve"> and then have no change with the intervention.</w:t>
        </w:r>
      </w:ins>
    </w:p>
    <w:p w:rsidR="008B4E9A" w:rsidRDefault="008B4E9A">
      <w:pPr>
        <w:pStyle w:val="ImageCaption"/>
        <w:rPr>
          <w:ins w:id="65" w:author="carol.greenwood" w:date="2013-10-28T22:21:00Z"/>
        </w:rPr>
      </w:pPr>
    </w:p>
    <w:p w:rsidR="00983355" w:rsidRDefault="008B4E9A">
      <w:pPr>
        <w:pStyle w:val="ImageCaption"/>
      </w:pPr>
      <w:ins w:id="66" w:author="carol.greenwood" w:date="2013-10-28T22:21:00Z">
        <w:r>
          <w:t xml:space="preserve">Separate this out into a separate table </w:t>
        </w:r>
      </w:ins>
      <w:r w:rsidR="00716E33">
        <w:t>ISI = Muscle insulin sensitivity index (a higher number is better), gAUC and iAUC = glucose and insulin area-under-the-curve.</w:t>
      </w:r>
      <w:ins w:id="67" w:author="carol.greenwood" w:date="2013-10-28T23:12:00Z">
        <w:r w:rsidR="008A03F1">
          <w:t xml:space="preserve"> </w:t>
        </w:r>
        <w:r w:rsidR="008A03F1">
          <w:t>I’</w:t>
        </w:r>
        <w:r w:rsidR="008A03F1">
          <w:t>m trying to help with a train of thought for the students so that they are not overwhelmed with the data from the beginning.  I think this should help them work through the data in a sequential manner.</w:t>
        </w:r>
      </w:ins>
    </w:p>
    <w:p w:rsidR="00983355" w:rsidRDefault="00983355"/>
    <w:p w:rsidR="00F573A4" w:rsidRDefault="00F573A4">
      <w:pPr>
        <w:tabs>
          <w:tab w:val="clear" w:pos="720"/>
        </w:tabs>
        <w:suppressAutoHyphens w:val="0"/>
        <w:spacing w:before="0" w:after="200"/>
        <w:rPr>
          <w:ins w:id="68" w:author="carol.greenwood" w:date="2013-10-28T22:34:00Z"/>
          <w:rFonts w:ascii="Calibri" w:hAnsi="Calibri"/>
          <w:b/>
          <w:bCs/>
          <w:color w:val="4F81BD"/>
          <w:sz w:val="32"/>
          <w:szCs w:val="32"/>
        </w:rPr>
      </w:pPr>
      <w:ins w:id="69" w:author="carol.greenwood" w:date="2013-10-28T22:34:00Z">
        <w:r>
          <w:br w:type="page"/>
        </w:r>
      </w:ins>
    </w:p>
    <w:p w:rsidR="00983355" w:rsidRPr="00F573A4" w:rsidRDefault="00716E33">
      <w:pPr>
        <w:pStyle w:val="Heading2"/>
        <w:rPr>
          <w:color w:val="auto"/>
          <w:rPrChange w:id="70" w:author="carol.greenwood" w:date="2013-10-28T22:34:00Z">
            <w:rPr/>
          </w:rPrChange>
        </w:rPr>
      </w:pPr>
      <w:r w:rsidRPr="00F573A4">
        <w:rPr>
          <w:color w:val="auto"/>
          <w:rPrChange w:id="71" w:author="carol.greenwood" w:date="2013-10-28T22:34:00Z">
            <w:rPr/>
          </w:rPrChange>
        </w:rPr>
        <w:lastRenderedPageBreak/>
        <w:t>Study 2</w:t>
      </w:r>
    </w:p>
    <w:p w:rsidR="00983355" w:rsidRPr="00F573A4" w:rsidRDefault="00716E33">
      <w:bookmarkStart w:id="72" w:name="study-2"/>
      <w:bookmarkEnd w:id="72"/>
      <w:r w:rsidRPr="00F573A4">
        <w:t>SFA have be</w:t>
      </w:r>
      <w:r w:rsidRPr="00F573A4">
        <w:t xml:space="preserve">en proposed to have a lipotoxic effect on pancreatic islets, however, it is unkown how this occurs. An experimental study using rats was conducted to determine the effect of PA or EPA on the pancreas and mechanisms underlying GSIS. Rats were fed </w:t>
      </w:r>
      <w:proofErr w:type="gramStart"/>
      <w:r w:rsidRPr="00F573A4">
        <w:t xml:space="preserve">either </w:t>
      </w:r>
      <w:del w:id="73" w:author="carol.greenwood" w:date="2013-10-28T22:57:00Z">
        <w:r w:rsidRPr="00F573A4" w:rsidDel="00234DB6">
          <w:rPr>
            <w:rPrChange w:id="74" w:author="carol.greenwood" w:date="2013-10-28T22:34:00Z">
              <w:rPr/>
            </w:rPrChange>
          </w:rPr>
          <w:delText>a</w:delText>
        </w:r>
      </w:del>
      <w:r w:rsidRPr="00F573A4">
        <w:rPr>
          <w:rPrChange w:id="75" w:author="carol.greenwood" w:date="2013-10-28T22:34:00Z">
            <w:rPr/>
          </w:rPrChange>
        </w:rPr>
        <w:t xml:space="preserve"> c</w:t>
      </w:r>
      <w:r w:rsidRPr="00F573A4">
        <w:rPr>
          <w:rPrChange w:id="76" w:author="carol.greenwood" w:date="2013-10-28T22:34:00Z">
            <w:rPr/>
          </w:rPrChange>
        </w:rPr>
        <w:t>ontrol</w:t>
      </w:r>
      <w:proofErr w:type="gramEnd"/>
      <w:r w:rsidRPr="00F573A4">
        <w:rPr>
          <w:rPrChange w:id="77" w:author="carol.greenwood" w:date="2013-10-28T22:34:00Z">
            <w:rPr/>
          </w:rPrChange>
        </w:rPr>
        <w:t>, PA, EPA, or EPA-PA diets for 3 weeks, after which they were sacrificed to obtain the pancreas. Pancreatic islets were then measured for level of insulin production, triglyceride (TG) content, SREBP-1c (transcription factor which initiates lipogenes</w:t>
      </w:r>
      <w:r w:rsidRPr="00F573A4">
        <w:rPr>
          <w:rPrChange w:id="78" w:author="carol.greenwood" w:date="2013-10-28T22:34:00Z">
            <w:rPr/>
          </w:rPrChange>
        </w:rPr>
        <w:t xml:space="preserve">is), and UCP-2 (uncoupling protein-2, which decreases the oxidative </w:t>
      </w:r>
      <w:proofErr w:type="spellStart"/>
      <w:r w:rsidRPr="00F573A4">
        <w:rPr>
          <w:rPrChange w:id="79" w:author="carol.greenwood" w:date="2013-10-28T22:34:00Z">
            <w:rPr/>
          </w:rPrChange>
        </w:rPr>
        <w:t>phosphorylation</w:t>
      </w:r>
      <w:proofErr w:type="spellEnd"/>
      <w:r w:rsidRPr="00F573A4">
        <w:rPr>
          <w:rPrChange w:id="80" w:author="carol.greenwood" w:date="2013-10-28T22:34:00Z">
            <w:rPr/>
          </w:rPrChange>
        </w:rPr>
        <w:t xml:space="preserve"> potential of glucose</w:t>
      </w:r>
      <w:ins w:id="81" w:author="carol.greenwood" w:date="2013-10-28T23:14:00Z">
        <w:r w:rsidR="008A03F1">
          <w:t xml:space="preserve"> </w:t>
        </w:r>
        <w:r w:rsidR="008A03F1">
          <w:t>–</w:t>
        </w:r>
        <w:r w:rsidR="008A03F1">
          <w:t xml:space="preserve"> this needs to link with the background</w:t>
        </w:r>
      </w:ins>
      <w:r w:rsidRPr="00F573A4">
        <w:t>).</w:t>
      </w:r>
    </w:p>
    <w:p w:rsidR="00983355" w:rsidRDefault="00716E33">
      <w:r>
        <w:rPr>
          <w:noProof/>
          <w:lang w:val="en-CA" w:eastAsia="en-CA"/>
        </w:rPr>
        <w:drawing>
          <wp:inline distT="0" distB="0" distL="0" distR="0">
            <wp:extent cx="2032000" cy="2362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2032000" cy="2362200"/>
                    </a:xfrm>
                    <a:prstGeom prst="rect">
                      <a:avLst/>
                    </a:prstGeom>
                    <a:noFill/>
                    <a:ln w="9525">
                      <a:noFill/>
                      <a:miter lim="800000"/>
                      <a:headEnd/>
                      <a:tailEnd/>
                    </a:ln>
                  </pic:spPr>
                </pic:pic>
              </a:graphicData>
            </a:graphic>
          </wp:inline>
        </w:drawing>
      </w:r>
    </w:p>
    <w:p w:rsidR="00983355" w:rsidRDefault="00716E33">
      <w:pPr>
        <w:pStyle w:val="ImageCaption"/>
      </w:pPr>
      <w:r>
        <w:t>Insulin secretion in control, PA, EPA, and PA-EPA feeding groups. Groups that share a superscript are not significantly different from each other a</w:t>
      </w:r>
      <w:r>
        <w:t>t p&lt;0.05.</w:t>
      </w:r>
    </w:p>
    <w:p w:rsidR="00983355" w:rsidRDefault="00716E33">
      <w:r>
        <w:rPr>
          <w:noProof/>
          <w:lang w:val="en-CA" w:eastAsia="en-CA"/>
        </w:rPr>
        <w:drawing>
          <wp:inline distT="0" distB="0" distL="0" distR="0">
            <wp:extent cx="6435725" cy="20828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6435725" cy="2082800"/>
                    </a:xfrm>
                    <a:prstGeom prst="rect">
                      <a:avLst/>
                    </a:prstGeom>
                    <a:noFill/>
                    <a:ln w="9525">
                      <a:noFill/>
                      <a:miter lim="800000"/>
                      <a:headEnd/>
                      <a:tailEnd/>
                    </a:ln>
                  </pic:spPr>
                </pic:pic>
              </a:graphicData>
            </a:graphic>
          </wp:inline>
        </w:drawing>
      </w:r>
    </w:p>
    <w:p w:rsidR="00983355" w:rsidRDefault="00716E33">
      <w:pPr>
        <w:pStyle w:val="ImageCaption"/>
      </w:pPr>
      <w:r>
        <w:t xml:space="preserve">Pancreatic islet triglyceride (TG) content and mRNA levels of SREBP-1 (lipogenic enzyme transcription factor) and UCP-2 (uncoupling protein) in control, PA, EPA, and </w:t>
      </w:r>
      <w:r>
        <w:lastRenderedPageBreak/>
        <w:t>PA-EPA feeding groups. Groups that share a superscript are not significantly d</w:t>
      </w:r>
      <w:r>
        <w:t>ifferent from each other at p&lt;0.05.</w:t>
      </w:r>
    </w:p>
    <w:p w:rsidR="00983355" w:rsidRDefault="00716E33">
      <w:r>
        <w:rPr>
          <w:b/>
        </w:rPr>
        <w:t>Questions:</w:t>
      </w:r>
    </w:p>
    <w:p w:rsidR="00983355" w:rsidRDefault="00716E33">
      <w:pPr>
        <w:numPr>
          <w:ilvl w:val="0"/>
          <w:numId w:val="3"/>
        </w:numPr>
      </w:pPr>
      <w:r>
        <w:t>Describe the results presented in Figure 1.</w:t>
      </w:r>
    </w:p>
    <w:p w:rsidR="00983355" w:rsidRDefault="00716E33">
      <w:pPr>
        <w:numPr>
          <w:ilvl w:val="0"/>
          <w:numId w:val="3"/>
        </w:numPr>
      </w:pPr>
      <w:r>
        <w:t>Describe the results shown in Figure 2.</w:t>
      </w:r>
    </w:p>
    <w:p w:rsidR="00983355" w:rsidRDefault="00716E33">
      <w:pPr>
        <w:numPr>
          <w:ilvl w:val="0"/>
          <w:numId w:val="3"/>
        </w:numPr>
      </w:pPr>
      <w:r>
        <w:t xml:space="preserve">Drawing on your own knowledge of biology and from the background information, how might TG within the cell influence insulin </w:t>
      </w:r>
      <w:r>
        <w:t>secretion? (</w:t>
      </w:r>
      <w:proofErr w:type="gramStart"/>
      <w:r>
        <w:t>need</w:t>
      </w:r>
      <w:proofErr w:type="gramEnd"/>
      <w:r>
        <w:t xml:space="preserve"> this question?)</w:t>
      </w:r>
      <w:ins w:id="82" w:author="carol.greenwood" w:date="2013-10-28T22:59:00Z">
        <w:r w:rsidR="00234DB6">
          <w:t xml:space="preserve"> maybe not</w:t>
        </w:r>
      </w:ins>
    </w:p>
    <w:p w:rsidR="00983355" w:rsidRDefault="00716E33">
      <w:pPr>
        <w:numPr>
          <w:ilvl w:val="0"/>
          <w:numId w:val="3"/>
        </w:numPr>
      </w:pPr>
      <w:r>
        <w:t xml:space="preserve">Using information from the background and Study 2, propose </w:t>
      </w:r>
      <w:del w:id="83" w:author="carol.greenwood" w:date="2013-10-28T23:18:00Z">
        <w:r w:rsidDel="00B745B7">
          <w:delText>a</w:delText>
        </w:r>
      </w:del>
      <w:r>
        <w:t xml:space="preserve"> mechanism</w:t>
      </w:r>
      <w:ins w:id="84" w:author="carol.greenwood" w:date="2013-10-28T23:19:00Z">
        <w:r w:rsidR="00B745B7">
          <w:t>(s)</w:t>
        </w:r>
      </w:ins>
      <w:r>
        <w:t xml:space="preserve"> on how PA and EPA may contribute to the mitochrondrial and cytolic regulation of insulin secretion.</w:t>
      </w:r>
    </w:p>
    <w:p w:rsidR="00983355" w:rsidRDefault="00716E33">
      <w:pPr>
        <w:numPr>
          <w:ilvl w:val="0"/>
          <w:numId w:val="3"/>
        </w:numPr>
      </w:pPr>
      <w:r>
        <w:t xml:space="preserve">Given the data in Study </w:t>
      </w:r>
      <w:r>
        <w:t xml:space="preserve">2, what could the </w:t>
      </w:r>
      <w:r>
        <w:t xml:space="preserve">investigators have measured in study 1 to get a better understanding of the role of n-3 fatty acids in diabetes </w:t>
      </w:r>
      <w:proofErr w:type="gramStart"/>
      <w:r>
        <w:t>risk.</w:t>
      </w:r>
      <w:proofErr w:type="gramEnd"/>
    </w:p>
    <w:p w:rsidR="00983355" w:rsidRDefault="00716E33">
      <w:pPr>
        <w:numPr>
          <w:ilvl w:val="0"/>
          <w:numId w:val="3"/>
        </w:numPr>
      </w:pPr>
      <w:r>
        <w:t xml:space="preserve">Think back to the previous assignment regarding the Sandy Lake population, where some individuals had </w:t>
      </w:r>
      <w:del w:id="85" w:author="carol.greenwood" w:date="2013-10-28T23:16:00Z">
        <w:r w:rsidDel="008A03F1">
          <w:delText>a</w:delText>
        </w:r>
      </w:del>
      <w:ins w:id="86" w:author="carol.greenwood" w:date="2013-10-28T23:17:00Z">
        <w:r w:rsidR="008A03F1">
          <w:t xml:space="preserve"> a </w:t>
        </w:r>
      </w:ins>
      <w:ins w:id="87" w:author="carol.greenwood" w:date="2013-10-28T23:16:00Z">
        <w:r w:rsidR="008A03F1">
          <w:t>SNP in the HNF1A</w:t>
        </w:r>
      </w:ins>
      <w:r>
        <w:t xml:space="preserve"> gene which caused a decrease in</w:t>
      </w:r>
      <w:ins w:id="88" w:author="carol.greenwood" w:date="2013-10-28T23:17:00Z">
        <w:r w:rsidR="008A03F1">
          <w:t xml:space="preserve"> pancreatic</w:t>
        </w:r>
      </w:ins>
      <w:r>
        <w:t xml:space="preserve"> in</w:t>
      </w:r>
      <w:r>
        <w:t>sulin production. Given the increasing consumption of Western style foods that are high in SFA in Sandy Lake, discuss the potential influence on the risk for diabetes that an increased consumption of fatty fish (which are high in EPA) may have on an indivi</w:t>
      </w:r>
      <w:r>
        <w:t xml:space="preserve">dual in the Sandy Lake community with the </w:t>
      </w:r>
      <w:r>
        <w:rPr>
          <w:i/>
        </w:rPr>
        <w:t>HNF1A</w:t>
      </w:r>
      <w:r>
        <w:t xml:space="preserve"> gene</w:t>
      </w:r>
      <w:ins w:id="89" w:author="carol.greenwood" w:date="2013-10-28T23:18:00Z">
        <w:r w:rsidR="008A03F1">
          <w:t xml:space="preserve"> SNP</w:t>
        </w:r>
      </w:ins>
      <w:r>
        <w:t xml:space="preserve">. What influence would a decrease intake of fatty acid have on an individual with </w:t>
      </w:r>
      <w:r>
        <w:rPr>
          <w:i/>
        </w:rPr>
        <w:t>HNF1A</w:t>
      </w:r>
      <w:r>
        <w:t>?</w:t>
      </w:r>
      <w:ins w:id="90" w:author="carol.greenwood" w:date="2013-10-28T23:18:00Z">
        <w:r w:rsidR="008A03F1">
          <w:t xml:space="preserve"> Not certain what you are trying to ask with this last sentence.</w:t>
        </w:r>
      </w:ins>
    </w:p>
    <w:sectPr w:rsidR="00983355" w:rsidSect="00983355">
      <w:footerReference w:type="default" r:id="rId12"/>
      <w:pgSz w:w="12240" w:h="15840"/>
      <w:pgMar w:top="1440" w:right="1800" w:bottom="1440" w:left="1800" w:header="0" w:footer="0" w:gutter="0"/>
      <w:cols w:space="720"/>
      <w:formProt w:val="0"/>
      <w:docGrid w:linePitch="24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carol.greenwood" w:date="2013-10-28T22:14:00Z" w:initials="ceg">
    <w:p w:rsidR="00F60875" w:rsidRDefault="00F60875">
      <w:pPr>
        <w:pStyle w:val="CommentText"/>
      </w:pPr>
      <w:r>
        <w:rPr>
          <w:rStyle w:val="CommentReference"/>
        </w:rPr>
        <w:annotationRef/>
      </w:r>
      <w:r>
        <w:t>I think this may be confusing unless there is something specific that you want the students to draw from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E33" w:rsidRDefault="00716E33" w:rsidP="00F60875">
      <w:pPr>
        <w:spacing w:before="0" w:after="0" w:line="240" w:lineRule="auto"/>
      </w:pPr>
      <w:r>
        <w:separator/>
      </w:r>
    </w:p>
  </w:endnote>
  <w:endnote w:type="continuationSeparator" w:id="0">
    <w:p w:rsidR="00716E33" w:rsidRDefault="00716E33" w:rsidP="00F6087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875" w:rsidRPr="00F60875" w:rsidRDefault="00F60875" w:rsidP="00F60875">
    <w:pPr>
      <w:pStyle w:val="Footer"/>
      <w:tabs>
        <w:tab w:val="clear" w:pos="4680"/>
        <w:tab w:val="clear" w:pos="9360"/>
        <w:tab w:val="left" w:pos="3606"/>
      </w:tabs>
      <w:rPr>
        <w:lang w:val="en-CA"/>
        <w:rPrChange w:id="91" w:author="carol.greenwood" w:date="2013-10-28T22:16:00Z">
          <w:rPr/>
        </w:rPrChange>
      </w:rPr>
      <w:pPrChange w:id="92" w:author="carol.greenwood" w:date="2013-10-28T22:16:00Z">
        <w:pPr>
          <w:pStyle w:val="Footer"/>
        </w:pPr>
      </w:pPrChan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E33" w:rsidRDefault="00716E33" w:rsidP="00F60875">
      <w:pPr>
        <w:spacing w:before="0" w:after="0" w:line="240" w:lineRule="auto"/>
      </w:pPr>
      <w:r>
        <w:separator/>
      </w:r>
    </w:p>
  </w:footnote>
  <w:footnote w:type="continuationSeparator" w:id="0">
    <w:p w:rsidR="00716E33" w:rsidRDefault="00716E33" w:rsidP="00F6087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108A"/>
    <w:multiLevelType w:val="multilevel"/>
    <w:tmpl w:val="7E32B36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5B45EB1"/>
    <w:multiLevelType w:val="multilevel"/>
    <w:tmpl w:val="0EB4735A"/>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ADB5931"/>
    <w:multiLevelType w:val="multilevel"/>
    <w:tmpl w:val="30B623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983355"/>
    <w:rsid w:val="0009353D"/>
    <w:rsid w:val="00234DB6"/>
    <w:rsid w:val="00716E33"/>
    <w:rsid w:val="008A03F1"/>
    <w:rsid w:val="008B4E9A"/>
    <w:rsid w:val="00983355"/>
    <w:rsid w:val="00B745B7"/>
    <w:rsid w:val="00F573A4"/>
    <w:rsid w:val="00F6087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3355"/>
    <w:pPr>
      <w:tabs>
        <w:tab w:val="left" w:pos="720"/>
      </w:tabs>
      <w:suppressAutoHyphens/>
      <w:spacing w:before="180" w:after="180"/>
    </w:pPr>
    <w:rPr>
      <w:rFonts w:ascii="Cambria" w:eastAsia="Droid Sans" w:hAnsi="Cambria" w:cs="Cambria"/>
      <w:sz w:val="24"/>
      <w:szCs w:val="24"/>
      <w:lang w:val="en-US" w:eastAsia="en-US"/>
    </w:rPr>
  </w:style>
  <w:style w:type="paragraph" w:styleId="Heading1">
    <w:name w:val="heading 1"/>
    <w:basedOn w:val="Normal"/>
    <w:next w:val="Textbody"/>
    <w:rsid w:val="00983355"/>
    <w:pPr>
      <w:keepNext/>
      <w:keepLines/>
      <w:spacing w:before="480" w:after="0"/>
      <w:outlineLvl w:val="0"/>
    </w:pPr>
    <w:rPr>
      <w:rFonts w:ascii="Calibri" w:hAnsi="Calibri"/>
      <w:b/>
      <w:bCs/>
      <w:color w:val="345A8A"/>
      <w:sz w:val="36"/>
      <w:szCs w:val="36"/>
    </w:rPr>
  </w:style>
  <w:style w:type="paragraph" w:styleId="Heading2">
    <w:name w:val="heading 2"/>
    <w:basedOn w:val="Normal"/>
    <w:next w:val="Textbody"/>
    <w:rsid w:val="00983355"/>
    <w:pPr>
      <w:keepNext/>
      <w:keepLines/>
      <w:numPr>
        <w:ilvl w:val="1"/>
        <w:numId w:val="1"/>
      </w:numPr>
      <w:spacing w:before="200" w:after="0"/>
      <w:outlineLvl w:val="1"/>
    </w:pPr>
    <w:rPr>
      <w:rFonts w:ascii="Calibri" w:hAnsi="Calibri"/>
      <w:b/>
      <w:bCs/>
      <w:color w:val="4F81BD"/>
      <w:sz w:val="32"/>
      <w:szCs w:val="32"/>
    </w:rPr>
  </w:style>
  <w:style w:type="paragraph" w:styleId="Heading3">
    <w:name w:val="heading 3"/>
    <w:basedOn w:val="Normal"/>
    <w:next w:val="Textbody"/>
    <w:rsid w:val="00983355"/>
    <w:pPr>
      <w:keepNext/>
      <w:keepLines/>
      <w:numPr>
        <w:ilvl w:val="2"/>
        <w:numId w:val="1"/>
      </w:numPr>
      <w:spacing w:before="200" w:after="0"/>
      <w:outlineLvl w:val="2"/>
    </w:pPr>
    <w:rPr>
      <w:rFonts w:ascii="Calibri" w:hAnsi="Calibri"/>
      <w:b/>
      <w:bCs/>
      <w:color w:val="4F81BD"/>
      <w:sz w:val="28"/>
      <w:szCs w:val="28"/>
    </w:rPr>
  </w:style>
  <w:style w:type="paragraph" w:styleId="Heading4">
    <w:name w:val="heading 4"/>
    <w:basedOn w:val="Normal"/>
    <w:next w:val="Textbody"/>
    <w:rsid w:val="00983355"/>
    <w:pPr>
      <w:keepNext/>
      <w:keepLines/>
      <w:numPr>
        <w:ilvl w:val="3"/>
        <w:numId w:val="1"/>
      </w:numPr>
      <w:spacing w:before="200" w:after="0"/>
      <w:outlineLvl w:val="3"/>
    </w:pPr>
    <w:rPr>
      <w:rFonts w:ascii="Calibri" w:hAnsi="Calibri"/>
      <w:b/>
      <w:bCs/>
      <w:color w:val="4F81BD"/>
    </w:rPr>
  </w:style>
  <w:style w:type="paragraph" w:styleId="Heading5">
    <w:name w:val="heading 5"/>
    <w:basedOn w:val="Normal"/>
    <w:next w:val="Textbody"/>
    <w:rsid w:val="00983355"/>
    <w:pPr>
      <w:keepNext/>
      <w:keepLines/>
      <w:numPr>
        <w:ilvl w:val="4"/>
        <w:numId w:val="1"/>
      </w:numPr>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983355"/>
  </w:style>
  <w:style w:type="character" w:customStyle="1" w:styleId="VerbatimChar">
    <w:name w:val="Verbatim Char"/>
    <w:basedOn w:val="BodyTextChar"/>
    <w:rsid w:val="00983355"/>
    <w:rPr>
      <w:rFonts w:ascii="Consolas" w:hAnsi="Consolas"/>
      <w:sz w:val="22"/>
    </w:rPr>
  </w:style>
  <w:style w:type="character" w:customStyle="1" w:styleId="FootnoteRef">
    <w:name w:val="Footnote Ref"/>
    <w:basedOn w:val="BodyTextChar"/>
    <w:rsid w:val="00983355"/>
    <w:rPr>
      <w:vertAlign w:val="superscript"/>
    </w:rPr>
  </w:style>
  <w:style w:type="character" w:customStyle="1" w:styleId="Link">
    <w:name w:val="Link"/>
    <w:basedOn w:val="BodyTextChar"/>
    <w:rsid w:val="00983355"/>
    <w:rPr>
      <w:color w:val="4F81BD"/>
    </w:rPr>
  </w:style>
  <w:style w:type="character" w:customStyle="1" w:styleId="KeywordTok">
    <w:name w:val="KeywordTok"/>
    <w:basedOn w:val="VerbatimChar"/>
    <w:rsid w:val="00983355"/>
    <w:rPr>
      <w:b/>
      <w:color w:val="007020"/>
    </w:rPr>
  </w:style>
  <w:style w:type="character" w:customStyle="1" w:styleId="DataTypeTok">
    <w:name w:val="DataTypeTok"/>
    <w:basedOn w:val="VerbatimChar"/>
    <w:rsid w:val="00983355"/>
    <w:rPr>
      <w:color w:val="902000"/>
    </w:rPr>
  </w:style>
  <w:style w:type="character" w:customStyle="1" w:styleId="DecValTok">
    <w:name w:val="DecValTok"/>
    <w:basedOn w:val="VerbatimChar"/>
    <w:rsid w:val="00983355"/>
    <w:rPr>
      <w:color w:val="40A070"/>
    </w:rPr>
  </w:style>
  <w:style w:type="character" w:customStyle="1" w:styleId="BaseNTok">
    <w:name w:val="BaseNTok"/>
    <w:basedOn w:val="VerbatimChar"/>
    <w:rsid w:val="00983355"/>
    <w:rPr>
      <w:color w:val="40A070"/>
    </w:rPr>
  </w:style>
  <w:style w:type="character" w:customStyle="1" w:styleId="FloatTok">
    <w:name w:val="FloatTok"/>
    <w:basedOn w:val="VerbatimChar"/>
    <w:rsid w:val="00983355"/>
    <w:rPr>
      <w:color w:val="40A070"/>
    </w:rPr>
  </w:style>
  <w:style w:type="character" w:customStyle="1" w:styleId="CharTok">
    <w:name w:val="CharTok"/>
    <w:basedOn w:val="VerbatimChar"/>
    <w:rsid w:val="00983355"/>
    <w:rPr>
      <w:color w:val="4070A0"/>
    </w:rPr>
  </w:style>
  <w:style w:type="character" w:customStyle="1" w:styleId="StringTok">
    <w:name w:val="StringTok"/>
    <w:basedOn w:val="VerbatimChar"/>
    <w:rsid w:val="00983355"/>
    <w:rPr>
      <w:color w:val="4070A0"/>
    </w:rPr>
  </w:style>
  <w:style w:type="character" w:customStyle="1" w:styleId="CommentTok">
    <w:name w:val="CommentTok"/>
    <w:basedOn w:val="VerbatimChar"/>
    <w:rsid w:val="00983355"/>
    <w:rPr>
      <w:i/>
      <w:color w:val="60A0B0"/>
    </w:rPr>
  </w:style>
  <w:style w:type="character" w:customStyle="1" w:styleId="OtherTok">
    <w:name w:val="OtherTok"/>
    <w:basedOn w:val="VerbatimChar"/>
    <w:rsid w:val="00983355"/>
    <w:rPr>
      <w:color w:val="007020"/>
    </w:rPr>
  </w:style>
  <w:style w:type="character" w:customStyle="1" w:styleId="AlertTok">
    <w:name w:val="AlertTok"/>
    <w:basedOn w:val="VerbatimChar"/>
    <w:rsid w:val="00983355"/>
    <w:rPr>
      <w:b/>
      <w:color w:val="FF0000"/>
    </w:rPr>
  </w:style>
  <w:style w:type="character" w:customStyle="1" w:styleId="FunctionTok">
    <w:name w:val="FunctionTok"/>
    <w:basedOn w:val="VerbatimChar"/>
    <w:rsid w:val="00983355"/>
    <w:rPr>
      <w:color w:val="06287E"/>
    </w:rPr>
  </w:style>
  <w:style w:type="character" w:customStyle="1" w:styleId="RegionMarkerTok">
    <w:name w:val="RegionMarkerTok"/>
    <w:basedOn w:val="VerbatimChar"/>
    <w:rsid w:val="00983355"/>
  </w:style>
  <w:style w:type="character" w:customStyle="1" w:styleId="ErrorTok">
    <w:name w:val="ErrorTok"/>
    <w:basedOn w:val="VerbatimChar"/>
    <w:rsid w:val="00983355"/>
    <w:rPr>
      <w:b/>
      <w:color w:val="FF0000"/>
    </w:rPr>
  </w:style>
  <w:style w:type="character" w:customStyle="1" w:styleId="NormalTok">
    <w:name w:val="NormalTok"/>
    <w:basedOn w:val="VerbatimChar"/>
    <w:rsid w:val="00983355"/>
  </w:style>
  <w:style w:type="paragraph" w:customStyle="1" w:styleId="Heading">
    <w:name w:val="Heading"/>
    <w:basedOn w:val="Normal"/>
    <w:next w:val="Textbody"/>
    <w:rsid w:val="00983355"/>
    <w:pPr>
      <w:keepNext/>
      <w:spacing w:before="240" w:after="120"/>
    </w:pPr>
    <w:rPr>
      <w:rFonts w:ascii="Arial" w:hAnsi="Arial" w:cs="Lohit Hindi"/>
      <w:sz w:val="28"/>
      <w:szCs w:val="28"/>
    </w:rPr>
  </w:style>
  <w:style w:type="paragraph" w:customStyle="1" w:styleId="Textbody">
    <w:name w:val="Text body"/>
    <w:basedOn w:val="Normal"/>
    <w:rsid w:val="00983355"/>
    <w:pPr>
      <w:spacing w:after="120"/>
    </w:pPr>
  </w:style>
  <w:style w:type="paragraph" w:styleId="List">
    <w:name w:val="List"/>
    <w:basedOn w:val="Textbody"/>
    <w:rsid w:val="00983355"/>
    <w:rPr>
      <w:rFonts w:cs="Lohit Hindi"/>
    </w:rPr>
  </w:style>
  <w:style w:type="paragraph" w:styleId="Caption">
    <w:name w:val="caption"/>
    <w:basedOn w:val="Normal"/>
    <w:rsid w:val="00983355"/>
    <w:pPr>
      <w:suppressLineNumbers/>
      <w:spacing w:before="120" w:after="120"/>
    </w:pPr>
    <w:rPr>
      <w:rFonts w:cs="Lohit Hindi"/>
      <w:i/>
      <w:iCs/>
    </w:rPr>
  </w:style>
  <w:style w:type="paragraph" w:customStyle="1" w:styleId="Index">
    <w:name w:val="Index"/>
    <w:basedOn w:val="Normal"/>
    <w:rsid w:val="00983355"/>
    <w:pPr>
      <w:suppressLineNumbers/>
    </w:pPr>
    <w:rPr>
      <w:rFonts w:cs="Lohit Hindi"/>
    </w:rPr>
  </w:style>
  <w:style w:type="paragraph" w:customStyle="1" w:styleId="Compact">
    <w:name w:val="Compact"/>
    <w:basedOn w:val="Normal"/>
    <w:rsid w:val="00983355"/>
    <w:pPr>
      <w:spacing w:before="36" w:after="36"/>
    </w:pPr>
  </w:style>
  <w:style w:type="paragraph" w:styleId="Title">
    <w:name w:val="Title"/>
    <w:basedOn w:val="Normal"/>
    <w:next w:val="Subtitle"/>
    <w:rsid w:val="00983355"/>
    <w:pPr>
      <w:keepNext/>
      <w:keepLines/>
      <w:spacing w:before="480" w:after="240"/>
      <w:jc w:val="center"/>
    </w:pPr>
    <w:rPr>
      <w:rFonts w:ascii="Calibri" w:hAnsi="Calibri"/>
      <w:b/>
      <w:bCs/>
      <w:color w:val="345A8A"/>
      <w:sz w:val="36"/>
      <w:szCs w:val="36"/>
    </w:rPr>
  </w:style>
  <w:style w:type="paragraph" w:styleId="Subtitle">
    <w:name w:val="Subtitle"/>
    <w:basedOn w:val="Heading"/>
    <w:next w:val="Textbody"/>
    <w:rsid w:val="00983355"/>
    <w:pPr>
      <w:jc w:val="center"/>
    </w:pPr>
    <w:rPr>
      <w:i/>
      <w:iCs/>
    </w:rPr>
  </w:style>
  <w:style w:type="paragraph" w:customStyle="1" w:styleId="Authors">
    <w:name w:val="Authors"/>
    <w:rsid w:val="00983355"/>
    <w:pPr>
      <w:keepNext/>
      <w:keepLines/>
      <w:tabs>
        <w:tab w:val="left" w:pos="720"/>
      </w:tabs>
      <w:suppressAutoHyphens/>
      <w:jc w:val="center"/>
    </w:pPr>
    <w:rPr>
      <w:rFonts w:ascii="Cambria" w:eastAsia="Droid Sans" w:hAnsi="Cambria" w:cs="Cambria"/>
      <w:sz w:val="24"/>
      <w:szCs w:val="24"/>
      <w:lang w:val="en-US" w:eastAsia="en-US"/>
    </w:rPr>
  </w:style>
  <w:style w:type="paragraph" w:styleId="Date">
    <w:name w:val="Date"/>
    <w:rsid w:val="00983355"/>
    <w:pPr>
      <w:keepNext/>
      <w:keepLines/>
      <w:tabs>
        <w:tab w:val="left" w:pos="720"/>
      </w:tabs>
      <w:suppressAutoHyphens/>
      <w:jc w:val="center"/>
    </w:pPr>
    <w:rPr>
      <w:rFonts w:ascii="Cambria" w:eastAsia="Droid Sans" w:hAnsi="Cambria" w:cs="Cambria"/>
      <w:sz w:val="24"/>
      <w:szCs w:val="24"/>
      <w:lang w:val="en-US" w:eastAsia="en-US"/>
    </w:rPr>
  </w:style>
  <w:style w:type="paragraph" w:customStyle="1" w:styleId="BlockQuote">
    <w:name w:val="Block Quote"/>
    <w:basedOn w:val="Normal"/>
    <w:rsid w:val="00983355"/>
    <w:pPr>
      <w:spacing w:before="100" w:after="100"/>
    </w:pPr>
    <w:rPr>
      <w:rFonts w:ascii="Calibri" w:hAnsi="Calibri"/>
      <w:bCs/>
      <w:sz w:val="20"/>
      <w:szCs w:val="20"/>
    </w:rPr>
  </w:style>
  <w:style w:type="paragraph" w:customStyle="1" w:styleId="DefinitionTerm">
    <w:name w:val="Definition Term"/>
    <w:basedOn w:val="Normal"/>
    <w:rsid w:val="00983355"/>
    <w:pPr>
      <w:keepNext/>
      <w:keepLines/>
      <w:spacing w:after="0"/>
    </w:pPr>
    <w:rPr>
      <w:b/>
    </w:rPr>
  </w:style>
  <w:style w:type="paragraph" w:customStyle="1" w:styleId="Definition">
    <w:name w:val="Definition"/>
    <w:basedOn w:val="Normal"/>
    <w:rsid w:val="00983355"/>
  </w:style>
  <w:style w:type="paragraph" w:customStyle="1" w:styleId="TableCaption">
    <w:name w:val="Table Caption"/>
    <w:basedOn w:val="Normal"/>
    <w:rsid w:val="00983355"/>
    <w:pPr>
      <w:spacing w:before="0" w:after="120"/>
    </w:pPr>
    <w:rPr>
      <w:i/>
    </w:rPr>
  </w:style>
  <w:style w:type="paragraph" w:customStyle="1" w:styleId="ImageCaption">
    <w:name w:val="Image Caption"/>
    <w:basedOn w:val="Normal"/>
    <w:rsid w:val="00983355"/>
    <w:pPr>
      <w:spacing w:before="0" w:after="120"/>
    </w:pPr>
    <w:rPr>
      <w:i/>
    </w:rPr>
  </w:style>
  <w:style w:type="paragraph" w:customStyle="1" w:styleId="SourceCode">
    <w:name w:val="Source Code"/>
    <w:basedOn w:val="Normal"/>
    <w:rsid w:val="00983355"/>
  </w:style>
  <w:style w:type="paragraph" w:styleId="BalloonText">
    <w:name w:val="Balloon Text"/>
    <w:basedOn w:val="Normal"/>
    <w:link w:val="BalloonTextChar"/>
    <w:uiPriority w:val="99"/>
    <w:semiHidden/>
    <w:unhideWhenUsed/>
    <w:rsid w:val="000935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3D"/>
    <w:rPr>
      <w:rFonts w:ascii="Tahoma" w:eastAsia="Droid Sans" w:hAnsi="Tahoma" w:cs="Tahoma"/>
      <w:sz w:val="16"/>
      <w:szCs w:val="16"/>
      <w:lang w:val="en-US" w:eastAsia="en-US"/>
    </w:rPr>
  </w:style>
  <w:style w:type="paragraph" w:styleId="NoSpacing">
    <w:name w:val="No Spacing"/>
    <w:qFormat/>
    <w:rsid w:val="0009353D"/>
    <w:pPr>
      <w:spacing w:after="0" w:line="240" w:lineRule="auto"/>
    </w:pPr>
    <w:rPr>
      <w:rFonts w:ascii="Times New Roman" w:eastAsia="Times New Roman" w:hAnsi="Times New Roman" w:cs="Times New Roman"/>
      <w:sz w:val="24"/>
      <w:lang w:val="en-US" w:eastAsia="en-US"/>
    </w:rPr>
  </w:style>
  <w:style w:type="character" w:styleId="CommentReference">
    <w:name w:val="annotation reference"/>
    <w:basedOn w:val="DefaultParagraphFont"/>
    <w:uiPriority w:val="99"/>
    <w:semiHidden/>
    <w:unhideWhenUsed/>
    <w:rsid w:val="00F60875"/>
    <w:rPr>
      <w:sz w:val="16"/>
      <w:szCs w:val="16"/>
    </w:rPr>
  </w:style>
  <w:style w:type="paragraph" w:styleId="CommentText">
    <w:name w:val="annotation text"/>
    <w:basedOn w:val="Normal"/>
    <w:link w:val="CommentTextChar"/>
    <w:uiPriority w:val="99"/>
    <w:semiHidden/>
    <w:unhideWhenUsed/>
    <w:rsid w:val="00F60875"/>
    <w:pPr>
      <w:spacing w:line="240" w:lineRule="auto"/>
    </w:pPr>
    <w:rPr>
      <w:sz w:val="20"/>
      <w:szCs w:val="20"/>
    </w:rPr>
  </w:style>
  <w:style w:type="character" w:customStyle="1" w:styleId="CommentTextChar">
    <w:name w:val="Comment Text Char"/>
    <w:basedOn w:val="DefaultParagraphFont"/>
    <w:link w:val="CommentText"/>
    <w:uiPriority w:val="99"/>
    <w:semiHidden/>
    <w:rsid w:val="00F60875"/>
    <w:rPr>
      <w:rFonts w:ascii="Cambria" w:eastAsia="Droid Sans" w:hAnsi="Cambria" w:cs="Cambria"/>
      <w:sz w:val="20"/>
      <w:szCs w:val="20"/>
      <w:lang w:val="en-US" w:eastAsia="en-US"/>
    </w:rPr>
  </w:style>
  <w:style w:type="paragraph" w:styleId="CommentSubject">
    <w:name w:val="annotation subject"/>
    <w:basedOn w:val="CommentText"/>
    <w:next w:val="CommentText"/>
    <w:link w:val="CommentSubjectChar"/>
    <w:uiPriority w:val="99"/>
    <w:semiHidden/>
    <w:unhideWhenUsed/>
    <w:rsid w:val="00F60875"/>
    <w:rPr>
      <w:b/>
      <w:bCs/>
    </w:rPr>
  </w:style>
  <w:style w:type="character" w:customStyle="1" w:styleId="CommentSubjectChar">
    <w:name w:val="Comment Subject Char"/>
    <w:basedOn w:val="CommentTextChar"/>
    <w:link w:val="CommentSubject"/>
    <w:uiPriority w:val="99"/>
    <w:semiHidden/>
    <w:rsid w:val="00F60875"/>
    <w:rPr>
      <w:b/>
      <w:bCs/>
    </w:rPr>
  </w:style>
  <w:style w:type="paragraph" w:styleId="Header">
    <w:name w:val="header"/>
    <w:basedOn w:val="Normal"/>
    <w:link w:val="HeaderChar"/>
    <w:uiPriority w:val="99"/>
    <w:semiHidden/>
    <w:unhideWhenUsed/>
    <w:rsid w:val="00F60875"/>
    <w:pPr>
      <w:tabs>
        <w:tab w:val="clear" w:pos="720"/>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F60875"/>
    <w:rPr>
      <w:rFonts w:ascii="Cambria" w:eastAsia="Droid Sans" w:hAnsi="Cambria" w:cs="Cambria"/>
      <w:sz w:val="24"/>
      <w:szCs w:val="24"/>
      <w:lang w:val="en-US" w:eastAsia="en-US"/>
    </w:rPr>
  </w:style>
  <w:style w:type="paragraph" w:styleId="Footer">
    <w:name w:val="footer"/>
    <w:basedOn w:val="Normal"/>
    <w:link w:val="FooterChar"/>
    <w:uiPriority w:val="99"/>
    <w:semiHidden/>
    <w:unhideWhenUsed/>
    <w:rsid w:val="00F60875"/>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F60875"/>
    <w:rPr>
      <w:rFonts w:ascii="Cambria" w:eastAsia="Droid Sans" w:hAnsi="Cambria" w:cs="Cambria"/>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NFS484/1484 Midterm</vt:lpstr>
    </vt:vector>
  </TitlesOfParts>
  <Company>Microsoft</Company>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NFS484/1484 Midterm</dc:title>
  <dc:creator>Exam Date:</dc:creator>
  <cp:lastModifiedBy>carol.greenwood</cp:lastModifiedBy>
  <cp:revision>5</cp:revision>
  <dcterms:created xsi:type="dcterms:W3CDTF">2013-10-29T02:36:00Z</dcterms:created>
  <dcterms:modified xsi:type="dcterms:W3CDTF">2013-10-29T03:19:00Z</dcterms:modified>
</cp:coreProperties>
</file>