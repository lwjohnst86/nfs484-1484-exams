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01" w:rsidRDefault="00BE773C">
      <w:pPr>
        <w:pStyle w:val="Heading1"/>
      </w:pPr>
      <w:bookmarkStart w:id="0" w:name="very-rough-draft-of-final"/>
      <w:bookmarkEnd w:id="0"/>
      <w:r>
        <w:t>(Very) rough draft of final</w:t>
      </w:r>
    </w:p>
    <w:p w:rsidR="004D1F01" w:rsidRDefault="00BE773C">
      <w:pPr>
        <w:pStyle w:val="Heading2"/>
      </w:pPr>
      <w:bookmarkStart w:id="1" w:name="background"/>
      <w:bookmarkEnd w:id="1"/>
      <w:r>
        <w:t>Background:</w:t>
      </w:r>
    </w:p>
    <w:p w:rsidR="004D1F01" w:rsidRDefault="00BE773C">
      <w:r>
        <w:t xml:space="preserve">Greater systemic inflammation can disrupt multiple organs including the </w:t>
      </w:r>
      <w:proofErr w:type="spellStart"/>
      <w:r>
        <w:t>adipocytes</w:t>
      </w:r>
      <w:proofErr w:type="spellEnd"/>
      <w:r>
        <w:t xml:space="preserve">, potentially leading to an increased release of stored free fatty acids (FA), as well as </w:t>
      </w:r>
      <w:proofErr w:type="spellStart"/>
      <w:r>
        <w:t>discruption</w:t>
      </w:r>
      <w:proofErr w:type="spellEnd"/>
      <w:r>
        <w:t xml:space="preserve"> lipid and cholesterol </w:t>
      </w:r>
      <w:r>
        <w:t>metabolism. Lipids and cholesterol are packaged in the liver into very-low density lipoproteins (VLDL) and low density lipoproteins (LDL) [Need this?? Maybe not</w:t>
      </w:r>
      <w:proofErr w:type="gramStart"/>
      <w:r>
        <w:t>..]</w:t>
      </w:r>
      <w:proofErr w:type="gramEnd"/>
      <w:r>
        <w:t>. Higher levels of circulating LDL may eventually penetrate the blood vessels, building up pl</w:t>
      </w:r>
      <w:r>
        <w:t>aque and leading to cardiovascular disease (CVD). The most common type of CVD is coronary artery disease (CAD), which can increase the risk for heart attacks --- also known as myocardial infarctions (MI)</w:t>
      </w:r>
    </w:p>
    <w:p w:rsidR="004D1F01" w:rsidRDefault="00BE773C">
      <w:r>
        <w:t xml:space="preserve">The n-3 long chain polyunsaturated fatty acids (n-3 </w:t>
      </w:r>
      <w:r>
        <w:t xml:space="preserve">LC-PUFA) </w:t>
      </w:r>
      <w:proofErr w:type="spellStart"/>
      <w:r>
        <w:t>eicosapentaenoic</w:t>
      </w:r>
      <w:proofErr w:type="spellEnd"/>
      <w:r>
        <w:t xml:space="preserve"> acid (EPA) and </w:t>
      </w:r>
      <w:proofErr w:type="spellStart"/>
      <w:r>
        <w:t>docosahexaenoic</w:t>
      </w:r>
      <w:proofErr w:type="spellEnd"/>
      <w:r>
        <w:t xml:space="preserve"> acid (DHA) are precursors to potent anti-inflammatory molecules. While EPA and DHA can be obtained from the diet, we can also synthesize them from the FA alpha-</w:t>
      </w:r>
      <w:proofErr w:type="spellStart"/>
      <w:r>
        <w:t>linolenic</w:t>
      </w:r>
      <w:proofErr w:type="spellEnd"/>
      <w:r>
        <w:t xml:space="preserve"> acid (ALA). The n-6 LC-PUFA e</w:t>
      </w:r>
      <w:r>
        <w:t xml:space="preserve">quivalent of the n-3 LC-PUFA is </w:t>
      </w:r>
      <w:proofErr w:type="spellStart"/>
      <w:r>
        <w:t>arachidonic</w:t>
      </w:r>
      <w:proofErr w:type="spellEnd"/>
      <w:r>
        <w:t xml:space="preserve"> acid (ARA) and is the precursor to potent pro-inflammatory molecules. As with the n-3 LC-PUFA, ARA can be obtained from the diet as well as synthesized from </w:t>
      </w:r>
      <w:proofErr w:type="spellStart"/>
      <w:r>
        <w:t>linoleic</w:t>
      </w:r>
      <w:proofErr w:type="spellEnd"/>
      <w:r>
        <w:t xml:space="preserve"> acid (LA). However, both ALA and LA are essent</w:t>
      </w:r>
      <w:r>
        <w:t xml:space="preserve">ial FA and can </w:t>
      </w:r>
      <w:r>
        <w:rPr>
          <w:i/>
        </w:rPr>
        <w:t>only</w:t>
      </w:r>
      <w:r>
        <w:t xml:space="preserve"> be obtained from the diet. ALA and LA are converted into their longer chain equivalents (EPA+DHA and ARA, respectively) by the same delta-6 </w:t>
      </w:r>
      <w:proofErr w:type="spellStart"/>
      <w:r>
        <w:t>desaturase</w:t>
      </w:r>
      <w:proofErr w:type="spellEnd"/>
      <w:r>
        <w:t xml:space="preserve"> (D6D) enzyme and therefore compete for its activity.</w:t>
      </w:r>
    </w:p>
    <w:p w:rsidR="004D1F01" w:rsidRDefault="00BE773C">
      <w:pPr>
        <w:pStyle w:val="Heading2"/>
      </w:pPr>
      <w:bookmarkStart w:id="2" w:name="study-1"/>
      <w:bookmarkEnd w:id="2"/>
      <w:r>
        <w:t>Study 1:</w:t>
      </w:r>
    </w:p>
    <w:p w:rsidR="004D1F01" w:rsidRDefault="00BE773C">
      <w:proofErr w:type="gramStart"/>
      <w:r>
        <w:t>Prospective longitudina</w:t>
      </w:r>
      <w:r>
        <w:t>l cohort.</w:t>
      </w:r>
      <w:proofErr w:type="gramEnd"/>
      <w:r>
        <w:t xml:space="preserve"> </w:t>
      </w:r>
      <w:proofErr w:type="gramStart"/>
      <w:r>
        <w:t>Cross-sectional at the baseline visit on inflammation (CRP), serum and dietary levels of the LC-PUFA.</w:t>
      </w:r>
      <w:proofErr w:type="gramEnd"/>
      <w:r>
        <w:t xml:space="preserve"> </w:t>
      </w:r>
      <w:proofErr w:type="gramStart"/>
      <w:r>
        <w:t>Prospective data on CAD events.</w:t>
      </w:r>
      <w:proofErr w:type="gramEnd"/>
    </w:p>
    <w:p w:rsidR="004D1F01" w:rsidRDefault="00BE773C">
      <w:r>
        <w:t>The RR... (</w:t>
      </w:r>
      <w:proofErr w:type="gramStart"/>
      <w:r>
        <w:t>if</w:t>
      </w:r>
      <w:proofErr w:type="gramEnd"/>
      <w:r>
        <w:t xml:space="preserve"> it ranges between less than 1.0 and greater than 1.0 there is no significant difference; for examp</w:t>
      </w:r>
      <w:r>
        <w:t>le, a CI of 0.98 to 1.15 is not significant).</w:t>
      </w:r>
    </w:p>
    <w:p w:rsidR="004D1F01" w:rsidRDefault="00BE773C">
      <w:r>
        <w:t xml:space="preserve">[Need to develop this </w:t>
      </w:r>
      <w:commentRangeStart w:id="3"/>
      <w:r>
        <w:t>more</w:t>
      </w:r>
      <w:commentRangeEnd w:id="3"/>
      <w:r w:rsidR="000B03C8">
        <w:rPr>
          <w:rStyle w:val="CommentReference"/>
        </w:rPr>
        <w:commentReference w:id="3"/>
      </w:r>
      <w:r>
        <w:t>]</w:t>
      </w:r>
    </w:p>
    <w:tbl>
      <w:tblPr>
        <w:tblW w:w="0" w:type="auto"/>
        <w:tblBorders>
          <w:top w:val="nil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Look w:val="04A0"/>
      </w:tblPr>
      <w:tblGrid>
        <w:gridCol w:w="2441"/>
        <w:gridCol w:w="2442"/>
        <w:gridCol w:w="2442"/>
        <w:gridCol w:w="930"/>
      </w:tblGrid>
      <w:tr w:rsidR="004D1F01">
        <w:tc>
          <w:tcPr>
            <w:tcW w:w="2441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4D1F01">
            <w:pPr>
              <w:pStyle w:val="Compact"/>
            </w:pPr>
          </w:p>
        </w:tc>
        <w:tc>
          <w:tcPr>
            <w:tcW w:w="2442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BE773C">
            <w:pPr>
              <w:pStyle w:val="Compact"/>
            </w:pPr>
            <w:r>
              <w:t>CAD-free (n=621)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BE773C">
            <w:pPr>
              <w:pStyle w:val="Compact"/>
            </w:pPr>
            <w:r>
              <w:t>CAD (n=457)</w:t>
            </w:r>
          </w:p>
        </w:tc>
        <w:tc>
          <w:tcPr>
            <w:tcW w:w="1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BE773C">
            <w:pPr>
              <w:pStyle w:val="Compact"/>
            </w:pPr>
            <w:r>
              <w:t>p-value</w:t>
            </w:r>
          </w:p>
        </w:tc>
      </w:tr>
      <w:tr w:rsidR="004D1F01"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BMI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25.5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26.3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0.11</w:t>
            </w:r>
          </w:p>
        </w:tc>
      </w:tr>
      <w:tr w:rsidR="004D1F01"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Serum LA (g/100g)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9.77 (1.38)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9.05 (1.40)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&lt;0.001</w:t>
            </w:r>
          </w:p>
        </w:tc>
      </w:tr>
      <w:tr w:rsidR="004D1F01"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Serum ALA (g/100g)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0.10 (0.03)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0.09 (0.04)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0.24</w:t>
            </w:r>
          </w:p>
        </w:tc>
      </w:tr>
      <w:tr w:rsidR="000B03C8"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3C8" w:rsidRDefault="000B03C8">
            <w:pPr>
              <w:pStyle w:val="Compact"/>
            </w:pPr>
            <w:ins w:id="4" w:author="carol.greenwood" w:date="2014-10-27T11:08:00Z">
              <w:r>
                <w:t>Serum AA</w:t>
              </w:r>
            </w:ins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3C8" w:rsidRDefault="000B03C8">
            <w:pPr>
              <w:pStyle w:val="Compact"/>
            </w:pPr>
            <w:ins w:id="5" w:author="carol.greenwood" w:date="2014-10-27T11:09:00Z">
              <w:r>
                <w:t>19.44</w:t>
              </w:r>
            </w:ins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3C8" w:rsidRDefault="000B03C8" w:rsidP="000B03C8">
            <w:pPr>
              <w:pStyle w:val="Compact"/>
            </w:pPr>
            <w:ins w:id="6" w:author="carol.greenwood" w:date="2014-10-27T11:10:00Z">
              <w:r>
                <w:t>19.64</w:t>
              </w:r>
            </w:ins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3C8" w:rsidRDefault="000B03C8">
            <w:pPr>
              <w:pStyle w:val="Compact"/>
            </w:pPr>
          </w:p>
        </w:tc>
      </w:tr>
      <w:tr w:rsidR="004D1F01"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AA/LA (ratio)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 xml:space="preserve">1.99 </w:t>
            </w:r>
            <w:r>
              <w:t>(0.36)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2.17 (0.41)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&lt;0.001</w:t>
            </w:r>
          </w:p>
        </w:tc>
      </w:tr>
      <w:tr w:rsidR="000B03C8">
        <w:trPr>
          <w:ins w:id="7" w:author="carol.greenwood" w:date="2014-10-27T11:10:00Z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3C8" w:rsidRDefault="000B03C8">
            <w:pPr>
              <w:pStyle w:val="Compact"/>
              <w:rPr>
                <w:ins w:id="8" w:author="carol.greenwood" w:date="2014-10-27T11:10:00Z"/>
              </w:rPr>
            </w:pPr>
            <w:ins w:id="9" w:author="carol.greenwood" w:date="2014-10-27T11:11:00Z">
              <w:r>
                <w:t>DHA + EPA</w:t>
              </w:r>
            </w:ins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3C8" w:rsidRDefault="000B03C8">
            <w:pPr>
              <w:pStyle w:val="Compact"/>
              <w:rPr>
                <w:ins w:id="10" w:author="carol.greenwood" w:date="2014-10-27T11:10:00Z"/>
              </w:rPr>
            </w:pPr>
            <w:ins w:id="11" w:author="carol.greenwood" w:date="2014-10-27T11:11:00Z">
              <w:r>
                <w:t>0.71</w:t>
              </w:r>
            </w:ins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3C8" w:rsidRDefault="000B03C8">
            <w:pPr>
              <w:pStyle w:val="Compact"/>
              <w:rPr>
                <w:ins w:id="12" w:author="carol.greenwood" w:date="2014-10-27T11:10:00Z"/>
              </w:rPr>
            </w:pPr>
            <w:ins w:id="13" w:author="carol.greenwood" w:date="2014-10-27T11:12:00Z">
              <w:r>
                <w:t>0.73</w:t>
              </w:r>
            </w:ins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3C8" w:rsidRDefault="000B03C8">
            <w:pPr>
              <w:pStyle w:val="Compact"/>
              <w:rPr>
                <w:ins w:id="14" w:author="carol.greenwood" w:date="2014-10-27T11:10:00Z"/>
              </w:rPr>
            </w:pPr>
          </w:p>
        </w:tc>
      </w:tr>
      <w:tr w:rsidR="004D1F01"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lastRenderedPageBreak/>
              <w:t>DHA+EPA/ALA (ratio)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7.12 (2.91)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8.09 (3.83)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0.009</w:t>
            </w:r>
          </w:p>
        </w:tc>
      </w:tr>
      <w:tr w:rsidR="00ED7783">
        <w:trPr>
          <w:ins w:id="15" w:author="carol.greenwood" w:date="2014-10-27T11:21:00Z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83" w:rsidRDefault="00ED7783">
            <w:pPr>
              <w:pStyle w:val="Compact"/>
              <w:rPr>
                <w:ins w:id="16" w:author="carol.greenwood" w:date="2014-10-27T11:21:00Z"/>
              </w:rPr>
            </w:pPr>
            <w:ins w:id="17" w:author="carol.greenwood" w:date="2014-10-27T11:21:00Z">
              <w:r>
                <w:t>AA/(EPA+DHA)</w:t>
              </w:r>
            </w:ins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83" w:rsidRDefault="00ED7783">
            <w:pPr>
              <w:pStyle w:val="Compact"/>
              <w:rPr>
                <w:ins w:id="18" w:author="carol.greenwood" w:date="2014-10-27T11:21:00Z"/>
              </w:rPr>
            </w:pPr>
            <w:ins w:id="19" w:author="carol.greenwood" w:date="2014-10-27T11:22:00Z">
              <w:r>
                <w:t>27.38</w:t>
              </w:r>
            </w:ins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83" w:rsidRDefault="00ED7783">
            <w:pPr>
              <w:pStyle w:val="Compact"/>
              <w:rPr>
                <w:ins w:id="20" w:author="carol.greenwood" w:date="2014-10-27T11:21:00Z"/>
              </w:rPr>
            </w:pPr>
            <w:ins w:id="21" w:author="carol.greenwood" w:date="2014-10-27T11:22:00Z">
              <w:r>
                <w:t>26.90</w:t>
              </w:r>
            </w:ins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83" w:rsidRDefault="00ED7783">
            <w:pPr>
              <w:pStyle w:val="Compact"/>
              <w:rPr>
                <w:ins w:id="22" w:author="carol.greenwood" w:date="2014-10-27T11:21:00Z"/>
              </w:rPr>
            </w:pPr>
          </w:p>
        </w:tc>
      </w:tr>
      <w:tr w:rsidR="00ED7783"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83" w:rsidRDefault="00ED7783">
            <w:pPr>
              <w:pStyle w:val="Compact"/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83" w:rsidRDefault="00ED7783">
            <w:pPr>
              <w:pStyle w:val="Compact"/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83" w:rsidRDefault="00ED7783">
            <w:pPr>
              <w:pStyle w:val="Compact"/>
            </w:pP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783" w:rsidRDefault="00ED7783">
            <w:pPr>
              <w:pStyle w:val="Compact"/>
            </w:pPr>
          </w:p>
        </w:tc>
      </w:tr>
    </w:tbl>
    <w:p w:rsidR="00ED7783" w:rsidRDefault="00ED7783">
      <w:pPr>
        <w:pStyle w:val="TableCaption"/>
      </w:pPr>
    </w:p>
    <w:p w:rsidR="00ED7783" w:rsidRDefault="00ED7783">
      <w:pPr>
        <w:pStyle w:val="TableCaption"/>
      </w:pPr>
    </w:p>
    <w:p w:rsidR="004D1F01" w:rsidRDefault="00BE773C">
      <w:pPr>
        <w:pStyle w:val="TableCaption"/>
      </w:pPr>
      <w:proofErr w:type="gramStart"/>
      <w:r>
        <w:t>Baseline characteristics of participants who either developed CAD or did not develop CAD (CAD-free) within a 15 year timeframe.</w:t>
      </w:r>
      <w:proofErr w:type="gramEnd"/>
      <w:r>
        <w:t xml:space="preserve"> Values are the means and standard deviations.</w:t>
      </w:r>
    </w:p>
    <w:p w:rsidR="004D1F01" w:rsidRDefault="00BE773C">
      <w:r>
        <w:rPr>
          <w:noProof/>
          <w:lang w:val="en-CA" w:eastAsia="en-CA"/>
        </w:rPr>
        <w:drawing>
          <wp:inline distT="0" distB="0" distL="114935" distR="114935">
            <wp:extent cx="5440680" cy="29673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F01" w:rsidRDefault="00BE773C">
      <w:pPr>
        <w:pStyle w:val="ImageCaption"/>
      </w:pPr>
      <w:proofErr w:type="gramStart"/>
      <w:r>
        <w:t>Re</w:t>
      </w:r>
      <w:r>
        <w:t xml:space="preserve">lative risks of </w:t>
      </w:r>
      <w:proofErr w:type="spellStart"/>
      <w:r>
        <w:t>tertiles</w:t>
      </w:r>
      <w:proofErr w:type="spellEnd"/>
      <w:r>
        <w:t xml:space="preserve"> of D6D and CRP with CAD.</w:t>
      </w:r>
      <w:proofErr w:type="gramEnd"/>
    </w:p>
    <w:p w:rsidR="004D1F01" w:rsidRDefault="00BE773C">
      <w:pPr>
        <w:pStyle w:val="Heading3"/>
      </w:pPr>
      <w:bookmarkStart w:id="23" w:name="what-we-want-them-to-get-at"/>
      <w:bookmarkEnd w:id="23"/>
      <w:r>
        <w:t>What we want them to get at:</w:t>
      </w:r>
    </w:p>
    <w:p w:rsidR="004D1F01" w:rsidRDefault="00BE773C">
      <w:r>
        <w:t>We want them to highlight that:</w:t>
      </w:r>
    </w:p>
    <w:p w:rsidR="004D1F01" w:rsidRDefault="00BE773C">
      <w:pPr>
        <w:pStyle w:val="Compact"/>
        <w:numPr>
          <w:ilvl w:val="0"/>
          <w:numId w:val="1"/>
        </w:numPr>
      </w:pPr>
      <w:r>
        <w:t>Inflammation contributes to CAD</w:t>
      </w:r>
    </w:p>
    <w:p w:rsidR="004D1F01" w:rsidRDefault="00BE773C">
      <w:pPr>
        <w:pStyle w:val="Compact"/>
        <w:numPr>
          <w:ilvl w:val="0"/>
          <w:numId w:val="1"/>
        </w:numPr>
      </w:pPr>
      <w:r>
        <w:t>Greater ARA relative to EPA+DHA is bad</w:t>
      </w:r>
      <w:ins w:id="24" w:author="carol.greenwood" w:date="2014-10-27T11:42:00Z">
        <w:r w:rsidR="009F5E60">
          <w:t xml:space="preserve"> I</w:t>
        </w:r>
      </w:ins>
      <w:ins w:id="25" w:author="carol.greenwood" w:date="2014-10-27T11:43:00Z">
        <w:r w:rsidR="009F5E60">
          <w:t>’</w:t>
        </w:r>
        <w:r w:rsidR="009F5E60">
          <w:t>m not seeing this in the data above</w:t>
        </w:r>
      </w:ins>
    </w:p>
    <w:p w:rsidR="004D1F01" w:rsidRDefault="00BE773C">
      <w:pPr>
        <w:pStyle w:val="Compact"/>
        <w:numPr>
          <w:ilvl w:val="0"/>
          <w:numId w:val="1"/>
        </w:numPr>
      </w:pPr>
      <w:r>
        <w:t>Greater D6D is bad</w:t>
      </w:r>
    </w:p>
    <w:p w:rsidR="004D1F01" w:rsidRDefault="00BE773C">
      <w:pPr>
        <w:pStyle w:val="Compact"/>
        <w:numPr>
          <w:ilvl w:val="0"/>
          <w:numId w:val="1"/>
        </w:numPr>
      </w:pPr>
      <w:r>
        <w:t xml:space="preserve">That paradoxically LA is lower, while ALA is the same, </w:t>
      </w:r>
      <w:r>
        <w:t>in those who will develop CAD</w:t>
      </w:r>
      <w:ins w:id="26" w:author="carol.greenwood" w:date="2014-10-27T11:43:00Z">
        <w:r w:rsidR="009F5E60">
          <w:t xml:space="preserve"> This I</w:t>
        </w:r>
        <w:r w:rsidR="009F5E60">
          <w:t>’</w:t>
        </w:r>
        <w:r w:rsidR="009F5E60">
          <w:t>m seeing</w:t>
        </w:r>
      </w:ins>
    </w:p>
    <w:p w:rsidR="004D1F01" w:rsidRDefault="00BE773C">
      <w:pPr>
        <w:pStyle w:val="Compact"/>
        <w:numPr>
          <w:ilvl w:val="0"/>
          <w:numId w:val="1"/>
        </w:numPr>
        <w:rPr>
          <w:ins w:id="27" w:author="carol.greenwood" w:date="2014-10-27T11:47:00Z"/>
        </w:rPr>
      </w:pPr>
      <w:r>
        <w:t xml:space="preserve">And that paradoxically DHA+EPA </w:t>
      </w:r>
      <w:proofErr w:type="gramStart"/>
      <w:r>
        <w:t>is</w:t>
      </w:r>
      <w:proofErr w:type="gramEnd"/>
      <w:r>
        <w:t xml:space="preserve"> also higher, but ARA is higher</w:t>
      </w:r>
      <w:ins w:id="28" w:author="carol.greenwood" w:date="2014-10-27T11:43:00Z">
        <w:r w:rsidR="009F5E60">
          <w:t xml:space="preserve"> I think I get what you are getting at here </w:t>
        </w:r>
        <w:r w:rsidR="009F5E60">
          <w:t>–</w:t>
        </w:r>
        <w:r w:rsidR="009F5E60">
          <w:t xml:space="preserve"> that the elongation was higher </w:t>
        </w:r>
      </w:ins>
      <w:ins w:id="29" w:author="carol.greenwood" w:date="2014-10-27T11:46:00Z">
        <w:r w:rsidR="009F5E60">
          <w:t>independent of whether the n-3</w:t>
        </w:r>
        <w:r w:rsidR="009F5E60">
          <w:t>’</w:t>
        </w:r>
        <w:r w:rsidR="009F5E60">
          <w:t xml:space="preserve">s or n-6s are being elongated </w:t>
        </w:r>
      </w:ins>
      <w:ins w:id="30" w:author="carol.greenwood" w:date="2014-10-27T11:47:00Z">
        <w:r w:rsidR="009F5E60">
          <w:t>–</w:t>
        </w:r>
      </w:ins>
      <w:ins w:id="31" w:author="carol.greenwood" w:date="2014-10-27T11:46:00Z">
        <w:r w:rsidR="009F5E60">
          <w:t xml:space="preserve"> i.</w:t>
        </w:r>
      </w:ins>
      <w:ins w:id="32" w:author="carol.greenwood" w:date="2014-10-27T11:47:00Z">
        <w:r w:rsidR="009F5E60">
          <w:t>e. reflecting overall higher D6D activity.</w:t>
        </w:r>
      </w:ins>
    </w:p>
    <w:p w:rsidR="009F5E60" w:rsidRDefault="009F5E60" w:rsidP="009F5E60">
      <w:pPr>
        <w:pStyle w:val="Compact"/>
        <w:pPrChange w:id="33" w:author="carol.greenwood" w:date="2014-10-27T11:47:00Z">
          <w:pPr>
            <w:pStyle w:val="Compact"/>
            <w:numPr>
              <w:numId w:val="1"/>
            </w:numPr>
            <w:ind w:left="480" w:hanging="480"/>
          </w:pPr>
        </w:pPrChange>
      </w:pPr>
      <w:ins w:id="34" w:author="carol.greenwood" w:date="2014-10-27T11:47:00Z">
        <w:r>
          <w:t xml:space="preserve">In general, Luke, I think this study will </w:t>
        </w:r>
        <w:proofErr w:type="gramStart"/>
        <w:r>
          <w:t>work,</w:t>
        </w:r>
        <w:proofErr w:type="gramEnd"/>
        <w:r>
          <w:t xml:space="preserve"> we will just have to focus on what we want and make certain that the data are more </w:t>
        </w:r>
      </w:ins>
      <w:ins w:id="35" w:author="carol.greenwood" w:date="2014-10-27T11:48:00Z">
        <w:r>
          <w:t>‘</w:t>
        </w:r>
        <w:r>
          <w:t>transparent</w:t>
        </w:r>
        <w:r>
          <w:t>’</w:t>
        </w:r>
        <w:r>
          <w:t>.</w:t>
        </w:r>
      </w:ins>
    </w:p>
    <w:p w:rsidR="004D1F01" w:rsidRDefault="00BE773C">
      <w:pPr>
        <w:pStyle w:val="Heading2"/>
      </w:pPr>
      <w:bookmarkStart w:id="36" w:name="study-2"/>
      <w:bookmarkEnd w:id="36"/>
      <w:r>
        <w:lastRenderedPageBreak/>
        <w:t>Study 2:</w:t>
      </w:r>
    </w:p>
    <w:p w:rsidR="004D1F01" w:rsidRDefault="00BE773C">
      <w:r>
        <w:t>A community intervention was conducted to determine the effectiveness of strategies that aim to reduce dietary n-6 PUFA.</w:t>
      </w:r>
    </w:p>
    <w:p w:rsidR="004D1F01" w:rsidRDefault="00BE773C">
      <w:r>
        <w:t xml:space="preserve">A group of alleles called the </w:t>
      </w:r>
      <w:r>
        <w:rPr>
          <w:i/>
        </w:rPr>
        <w:t>F</w:t>
      </w:r>
      <w:r>
        <w:rPr>
          <w:i/>
        </w:rPr>
        <w:t>ADS</w:t>
      </w:r>
      <w:r>
        <w:t xml:space="preserve"> gene (or genes) has been identified that may modulate the D6D activity. DNA was extracted from the participants to quantify the alleles.</w:t>
      </w:r>
    </w:p>
    <w:p w:rsidR="004D1F01" w:rsidRDefault="00BE773C">
      <w:r>
        <w:t>[Include this</w:t>
      </w:r>
      <w:proofErr w:type="gramStart"/>
      <w:r>
        <w:t>?:</w:t>
      </w:r>
      <w:proofErr w:type="gramEnd"/>
      <w:r>
        <w:t xml:space="preserve"> Dietary intake of LA and ALA is thought to be best around a 1-to-1 ratio. The current Western diet </w:t>
      </w:r>
      <w:r>
        <w:t>is approximately 20-30-to-1 ratio (greater levels of LA)....</w:t>
      </w:r>
      <w:proofErr w:type="gramStart"/>
      <w:r>
        <w:t>]</w:t>
      </w:r>
      <w:ins w:id="37" w:author="carol.greenwood" w:date="2014-10-27T12:01:00Z">
        <w:r w:rsidR="00DB43EF">
          <w:t>Maybe</w:t>
        </w:r>
        <w:proofErr w:type="gramEnd"/>
        <w:r w:rsidR="00DB43EF">
          <w:t xml:space="preserve"> not to this detail, but the context of </w:t>
        </w:r>
        <w:r w:rsidR="008006EF">
          <w:t>concerns about dietary ratios would be needed to place the intervention into context.</w:t>
        </w:r>
      </w:ins>
    </w:p>
    <w:p w:rsidR="004D1F01" w:rsidRDefault="00BE773C">
      <w:r>
        <w:t>[For clarity right now:]</w:t>
      </w:r>
    </w:p>
    <w:p w:rsidR="004D1F01" w:rsidRDefault="00BE773C">
      <w:pPr>
        <w:pStyle w:val="Compact"/>
        <w:numPr>
          <w:ilvl w:val="0"/>
          <w:numId w:val="2"/>
        </w:numPr>
      </w:pPr>
      <w:r>
        <w:t>LL = low n-6 (intervention) and &lt;4 FADS alleles (low activity)</w:t>
      </w:r>
    </w:p>
    <w:p w:rsidR="004D1F01" w:rsidRDefault="00BE773C">
      <w:pPr>
        <w:pStyle w:val="Compact"/>
        <w:numPr>
          <w:ilvl w:val="0"/>
          <w:numId w:val="2"/>
        </w:numPr>
      </w:pPr>
      <w:r>
        <w:t>LH = low n-6 (intervention) and &gt;4 FADS alleles (high activity)</w:t>
      </w:r>
    </w:p>
    <w:p w:rsidR="004D1F01" w:rsidRDefault="00BE773C">
      <w:pPr>
        <w:pStyle w:val="Compact"/>
        <w:numPr>
          <w:ilvl w:val="0"/>
          <w:numId w:val="2"/>
        </w:numPr>
      </w:pPr>
      <w:r>
        <w:t xml:space="preserve">HL = high n-6 (control) and &lt;4 FADS </w:t>
      </w:r>
      <w:r>
        <w:t>alleles (low activity)</w:t>
      </w:r>
    </w:p>
    <w:p w:rsidR="004D1F01" w:rsidRDefault="00BE773C">
      <w:pPr>
        <w:pStyle w:val="Compact"/>
        <w:numPr>
          <w:ilvl w:val="0"/>
          <w:numId w:val="2"/>
        </w:numPr>
      </w:pPr>
      <w:r>
        <w:t>HH = high n-6 (control) and &gt;4 FADS alleles (high activity)</w:t>
      </w:r>
    </w:p>
    <w:tbl>
      <w:tblPr>
        <w:tblW w:w="0" w:type="auto"/>
        <w:tblBorders>
          <w:top w:val="nil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Look w:val="04A0"/>
      </w:tblPr>
      <w:tblGrid>
        <w:gridCol w:w="2834"/>
        <w:gridCol w:w="2835"/>
        <w:gridCol w:w="2835"/>
      </w:tblGrid>
      <w:tr w:rsidR="004D1F01">
        <w:tc>
          <w:tcPr>
            <w:tcW w:w="2834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4D1F01">
            <w:pPr>
              <w:pStyle w:val="Compac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BE773C">
            <w:pPr>
              <w:pStyle w:val="Compact"/>
            </w:pPr>
            <w:r>
              <w:t>Intervention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BE773C">
            <w:pPr>
              <w:pStyle w:val="Compact"/>
            </w:pPr>
            <w:r>
              <w:t>Control</w:t>
            </w:r>
          </w:p>
        </w:tc>
      </w:tr>
      <w:tr w:rsidR="004D1F01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BMI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NS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NS</w:t>
            </w:r>
          </w:p>
        </w:tc>
      </w:tr>
      <w:tr w:rsidR="004D1F01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Dietary n-3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NS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NS</w:t>
            </w:r>
          </w:p>
        </w:tc>
      </w:tr>
      <w:tr w:rsidR="004D1F01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Dietary n-6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-150%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NS</w:t>
            </w:r>
          </w:p>
        </w:tc>
      </w:tr>
    </w:tbl>
    <w:p w:rsidR="004D1F01" w:rsidRDefault="00BE773C">
      <w:pPr>
        <w:pStyle w:val="TableCaption"/>
      </w:pPr>
      <w:r>
        <w:t xml:space="preserve">Significant percent changes in basic characteristics of participants from the two groups before </w:t>
      </w:r>
      <w:r>
        <w:t>and after the intervention. NS = not significantly different.</w:t>
      </w:r>
      <w:ins w:id="38" w:author="carol.greenwood" w:date="2014-10-27T12:03:00Z">
        <w:r w:rsidR="008006EF">
          <w:t xml:space="preserve"> This we could probably just tell them to cut down on figures/tables.</w:t>
        </w:r>
      </w:ins>
    </w:p>
    <w:tbl>
      <w:tblPr>
        <w:tblW w:w="0" w:type="auto"/>
        <w:tblBorders>
          <w:top w:val="nil"/>
          <w:left w:val="nil"/>
          <w:bottom w:val="single" w:sz="6" w:space="0" w:color="000001"/>
          <w:right w:val="nil"/>
          <w:insideH w:val="single" w:sz="6" w:space="0" w:color="000001"/>
          <w:insideV w:val="nil"/>
        </w:tblBorders>
        <w:tblLook w:val="04A0"/>
      </w:tblPr>
      <w:tblGrid>
        <w:gridCol w:w="2834"/>
        <w:gridCol w:w="2835"/>
        <w:gridCol w:w="2835"/>
      </w:tblGrid>
      <w:tr w:rsidR="004D1F01">
        <w:tc>
          <w:tcPr>
            <w:tcW w:w="2834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4D1F01">
            <w:pPr>
              <w:pStyle w:val="Compac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BE773C">
            <w:pPr>
              <w:pStyle w:val="Compact"/>
            </w:pPr>
            <w:r>
              <w:t>Low FADS alleles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auto"/>
            <w:vAlign w:val="bottom"/>
          </w:tcPr>
          <w:p w:rsidR="004D1F01" w:rsidRDefault="00BE773C">
            <w:pPr>
              <w:pStyle w:val="Compact"/>
            </w:pPr>
            <w:r>
              <w:t>High FADS alleles</w:t>
            </w:r>
          </w:p>
        </w:tc>
      </w:tr>
      <w:tr w:rsidR="004D1F01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Serum LA (g/100 g)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12.2 (1.54)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9.96 (1.10)*</w:t>
            </w:r>
          </w:p>
        </w:tc>
      </w:tr>
      <w:tr w:rsidR="004D1F01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Serum ARA (g/100 g)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18.54 (2.08)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20.19 (1.98)*</w:t>
            </w:r>
          </w:p>
        </w:tc>
      </w:tr>
      <w:tr w:rsidR="004D1F01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Serum ALA (g/100 g)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0.11 (0.02)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0.09 (0.01)*</w:t>
            </w:r>
          </w:p>
        </w:tc>
      </w:tr>
      <w:tr w:rsidR="004D1F01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 xml:space="preserve">Serum EPA+DHA </w:t>
            </w:r>
            <w:r>
              <w:t>(g/100 g)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7.33 (1.45)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1F01" w:rsidRDefault="00BE773C">
            <w:pPr>
              <w:pStyle w:val="Compact"/>
            </w:pPr>
            <w:r>
              <w:t>7.78 (1.23)*</w:t>
            </w:r>
          </w:p>
        </w:tc>
      </w:tr>
    </w:tbl>
    <w:p w:rsidR="004D1F01" w:rsidRDefault="00BE773C">
      <w:pPr>
        <w:pStyle w:val="TableCaption"/>
      </w:pPr>
      <w:r>
        <w:t>Differences between a low number of FADS alleles and a high number of FADS alleles before the intervention.</w:t>
      </w:r>
    </w:p>
    <w:p w:rsidR="004D1F01" w:rsidRDefault="00BE773C">
      <w:r>
        <w:rPr>
          <w:noProof/>
          <w:lang w:val="en-CA" w:eastAsia="en-CA"/>
        </w:rPr>
        <w:lastRenderedPageBreak/>
        <w:drawing>
          <wp:inline distT="0" distB="0" distL="114935" distR="114935">
            <wp:extent cx="5440680" cy="29673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F01" w:rsidRDefault="00BE773C">
      <w:pPr>
        <w:pStyle w:val="ImageCaption"/>
      </w:pPr>
      <w:proofErr w:type="gramStart"/>
      <w:r>
        <w:t>Effect of intervention on CRP and ARA to EPA+DHA ratio.</w:t>
      </w:r>
      <w:proofErr w:type="gramEnd"/>
      <w:ins w:id="39" w:author="carol.greenwood" w:date="2014-10-27T12:04:00Z">
        <w:r w:rsidR="008006EF">
          <w:t xml:space="preserve"> Maybe leave the </w:t>
        </w:r>
        <w:r w:rsidR="008006EF">
          <w:t>‘</w:t>
        </w:r>
        <w:r w:rsidR="008006EF">
          <w:t>composite</w:t>
        </w:r>
        <w:r w:rsidR="008006EF">
          <w:t>’</w:t>
        </w:r>
        <w:r w:rsidR="008006EF">
          <w:t xml:space="preserve"> figure out and narrow down to the one divided by genotype?</w:t>
        </w:r>
      </w:ins>
    </w:p>
    <w:p w:rsidR="004D1F01" w:rsidRDefault="00BE773C">
      <w:r>
        <w:rPr>
          <w:noProof/>
          <w:lang w:val="en-CA" w:eastAsia="en-CA"/>
        </w:rPr>
        <w:drawing>
          <wp:inline distT="0" distB="0" distL="114935" distR="114935">
            <wp:extent cx="5440680" cy="296735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F01" w:rsidRDefault="00BE773C">
      <w:pPr>
        <w:pStyle w:val="ImageCaption"/>
      </w:pPr>
      <w:proofErr w:type="gramStart"/>
      <w:r>
        <w:t>Effect of intervention on participants with either a</w:t>
      </w:r>
      <w:r>
        <w:t xml:space="preserve"> low or a high number of FADS alleles.</w:t>
      </w:r>
      <w:proofErr w:type="gramEnd"/>
    </w:p>
    <w:p w:rsidR="004D1F01" w:rsidRDefault="00BE773C">
      <w:pPr>
        <w:pStyle w:val="Heading3"/>
      </w:pPr>
      <w:bookmarkStart w:id="40" w:name="what-we-want-them-to-get-at-1"/>
      <w:bookmarkEnd w:id="40"/>
      <w:r>
        <w:t>What we want them to get at:</w:t>
      </w:r>
    </w:p>
    <w:p w:rsidR="004D1F01" w:rsidRDefault="00BE773C">
      <w:r>
        <w:t>We want them to highlight that:</w:t>
      </w:r>
    </w:p>
    <w:p w:rsidR="004D1F01" w:rsidRDefault="00BE773C">
      <w:pPr>
        <w:pStyle w:val="Compact"/>
        <w:numPr>
          <w:ilvl w:val="0"/>
          <w:numId w:val="3"/>
        </w:numPr>
      </w:pPr>
      <w:r>
        <w:t>More FADS alleles greater ARA and EPA+DHA</w:t>
      </w:r>
    </w:p>
    <w:p w:rsidR="004D1F01" w:rsidRDefault="00BE773C">
      <w:pPr>
        <w:pStyle w:val="Compact"/>
        <w:numPr>
          <w:ilvl w:val="0"/>
          <w:numId w:val="3"/>
        </w:numPr>
      </w:pPr>
      <w:r>
        <w:t>More FADS + greater intake of n-6 = inc CRP</w:t>
      </w:r>
    </w:p>
    <w:p w:rsidR="004D1F01" w:rsidRDefault="00BE773C">
      <w:pPr>
        <w:pStyle w:val="Compact"/>
        <w:numPr>
          <w:ilvl w:val="0"/>
          <w:numId w:val="3"/>
        </w:numPr>
      </w:pPr>
      <w:r>
        <w:lastRenderedPageBreak/>
        <w:t>Lower intake of n-6 reduces CRP, ARA/EPA+DHA ratio</w:t>
      </w:r>
      <w:ins w:id="41" w:author="carol.greenwood" w:date="2014-10-27T12:06:00Z">
        <w:r w:rsidR="008006EF">
          <w:t>, but this is independent of FADS?</w:t>
        </w:r>
      </w:ins>
    </w:p>
    <w:p w:rsidR="004D1F01" w:rsidRDefault="00BE773C">
      <w:pPr>
        <w:pStyle w:val="Compact"/>
        <w:numPr>
          <w:ilvl w:val="0"/>
          <w:numId w:val="3"/>
        </w:numPr>
      </w:pPr>
      <w:r>
        <w:t xml:space="preserve">While paradoxical, </w:t>
      </w:r>
      <w:r>
        <w:t xml:space="preserve">the higher EPA+DHA in the FADS group </w:t>
      </w:r>
      <w:proofErr w:type="gramStart"/>
      <w:r>
        <w:t>is</w:t>
      </w:r>
      <w:proofErr w:type="gramEnd"/>
      <w:r>
        <w:t xml:space="preserve"> not enough to offset the higher levels of LA.</w:t>
      </w:r>
    </w:p>
    <w:p w:rsidR="004D1F01" w:rsidRDefault="00BE773C">
      <w:pPr>
        <w:pStyle w:val="Compact"/>
        <w:numPr>
          <w:ilvl w:val="0"/>
          <w:numId w:val="3"/>
        </w:numPr>
      </w:pPr>
      <w:r>
        <w:t xml:space="preserve">Greater LA competes for the D6D enzyme and too much LA reduces production of EPA+DHA, </w:t>
      </w:r>
      <w:proofErr w:type="spellStart"/>
      <w:r>
        <w:t>favouring</w:t>
      </w:r>
      <w:proofErr w:type="spellEnd"/>
      <w:r>
        <w:t xml:space="preserve"> ARA.</w:t>
      </w:r>
      <w:ins w:id="42" w:author="carol.greenwood" w:date="2014-10-27T12:08:00Z">
        <w:r w:rsidR="008006EF">
          <w:t xml:space="preserve"> Yes, but this only seen in the context of high LA intake </w:t>
        </w:r>
        <w:r w:rsidR="008006EF">
          <w:t>–</w:t>
        </w:r>
        <w:r w:rsidR="008006EF">
          <w:t xml:space="preserve"> the experimental groups showed no difference based on FADS.</w:t>
        </w:r>
      </w:ins>
    </w:p>
    <w:p w:rsidR="004D1F01" w:rsidRDefault="00BE773C">
      <w:pPr>
        <w:pStyle w:val="Heading2"/>
      </w:pPr>
      <w:bookmarkStart w:id="43" w:name="possible-questions"/>
      <w:bookmarkEnd w:id="43"/>
      <w:r>
        <w:t>Possible questions:</w:t>
      </w:r>
    </w:p>
    <w:p w:rsidR="004D1F01" w:rsidRDefault="00BE773C">
      <w:r>
        <w:t>Based on the data from Study 2, comment on why mo</w:t>
      </w:r>
      <w:r>
        <w:t>re individuals with African ancestry had more CAD events.</w:t>
      </w:r>
    </w:p>
    <w:p w:rsidR="004D1F01" w:rsidRDefault="00BE773C">
      <w:r>
        <w:t>Discuss the potential mechanisms underlying Study 2</w:t>
      </w:r>
      <w:ins w:id="44" w:author="carol.greenwood" w:date="2014-10-27T12:12:00Z">
        <w:r>
          <w:t xml:space="preserve"> I</w:t>
        </w:r>
        <w:r>
          <w:t>’</w:t>
        </w:r>
        <w:r>
          <w:t xml:space="preserve">m not certain what you are </w:t>
        </w:r>
        <w:proofErr w:type="gramStart"/>
        <w:r>
          <w:t>wanting</w:t>
        </w:r>
        <w:proofErr w:type="gramEnd"/>
        <w:r>
          <w:t xml:space="preserve"> to pull on this and the question below </w:t>
        </w:r>
        <w:r>
          <w:t>–</w:t>
        </w:r>
        <w:r>
          <w:t xml:space="preserve"> think it is because I</w:t>
        </w:r>
        <w:r>
          <w:t>’</w:t>
        </w:r>
        <w:r>
          <w:t>m not clear on the story yet.  I</w:t>
        </w:r>
        <w:r>
          <w:t>’</w:t>
        </w:r>
        <w:r>
          <w:t>m not extracting fundamental differences in AA/EPA+DHA from the 1</w:t>
        </w:r>
        <w:r w:rsidRPr="00BE773C">
          <w:rPr>
            <w:vertAlign w:val="superscript"/>
            <w:rPrChange w:id="45" w:author="carol.greenwood" w:date="2014-10-27T12:13:00Z">
              <w:rPr/>
            </w:rPrChange>
          </w:rPr>
          <w:t>st</w:t>
        </w:r>
        <w:r>
          <w:t xml:space="preserve"> </w:t>
        </w:r>
      </w:ins>
      <w:ins w:id="46" w:author="carol.greenwood" w:date="2014-10-27T12:13:00Z">
        <w:r>
          <w:t>study and then in the second, I</w:t>
        </w:r>
        <w:r>
          <w:t>’</w:t>
        </w:r>
        <w:r>
          <w:t>m taking home that the adverse role of FADS is only apparent when intakes of LA is high, but as you lower LA, then the genetic differences are irrelevant.</w:t>
        </w:r>
      </w:ins>
    </w:p>
    <w:p w:rsidR="004D1F01" w:rsidRDefault="00BE773C">
      <w:r>
        <w:t>Given the role that inflammation (CRP) and elevated serum lipids (TAG) play in CAD, comment on the risk for CAD that the intervention community ma</w:t>
      </w:r>
      <w:r>
        <w:t xml:space="preserve">y have compared </w:t>
      </w:r>
      <w:proofErr w:type="gramStart"/>
      <w:r>
        <w:t>to</w:t>
      </w:r>
      <w:proofErr w:type="gramEnd"/>
      <w:r>
        <w:t xml:space="preserve"> the non-intervention community. What are some factors that may influence the results of Study 2, given that it is a community intervention?</w:t>
      </w:r>
    </w:p>
    <w:p w:rsidR="004D1F01" w:rsidRDefault="00BE773C">
      <w:r>
        <w:t xml:space="preserve">Imagine you are clinician and a patient comes in who has </w:t>
      </w:r>
      <w:proofErr w:type="spellStart"/>
      <w:r>
        <w:t>has</w:t>
      </w:r>
      <w:proofErr w:type="spellEnd"/>
      <w:r>
        <w:t xml:space="preserve"> a mixed, but predominately East African ancestry. Given that individuals with African ancestry are more likely to have more alleles of the FADS gene cluster, given the data and your past knowledg</w:t>
      </w:r>
      <w:r>
        <w:t xml:space="preserve">e, how could you reduce their risk for CAD disease? Defend your answer using </w:t>
      </w:r>
      <w:r>
        <w:rPr>
          <w:i/>
        </w:rPr>
        <w:t>only</w:t>
      </w:r>
      <w:r>
        <w:t xml:space="preserve"> the data from both studies.</w:t>
      </w:r>
    </w:p>
    <w:p w:rsidR="004D1F01" w:rsidRDefault="00BE773C">
      <w:proofErr w:type="gramStart"/>
      <w:r>
        <w:t>Final question (?)</w:t>
      </w:r>
      <w:proofErr w:type="gramEnd"/>
    </w:p>
    <w:p w:rsidR="004D1F01" w:rsidRDefault="00BE773C">
      <w:r>
        <w:t>Using your previous knowledge and all the data from this final: A recent clinical trial showed no effect of n-3 LC-PUFA on myoc</w:t>
      </w:r>
      <w:r>
        <w:t>ardial infarction (a common outcome of CAD), comment on 1) some reasons why improvements in dietary lipids may not translate to reductions in heart attack, 2) why a clinical trial may not always be able to pick up causal mechanisms in the general populatio</w:t>
      </w:r>
      <w:r>
        <w:t>n, even though a causal effect may actually be present in a subset of the population (for example, FADS polymorphisms), and 3) why targeting only n-3 LC-PUFA may not always be effective.</w:t>
      </w:r>
    </w:p>
    <w:p w:rsidR="004D1F01" w:rsidRDefault="00BE773C">
      <w:pPr>
        <w:pStyle w:val="Heading1"/>
      </w:pPr>
      <w:bookmarkStart w:id="47" w:name="ideasnotes-for-the-final"/>
      <w:bookmarkEnd w:id="47"/>
      <w:r>
        <w:t>Ideas/notes for the final</w:t>
      </w:r>
    </w:p>
    <w:p w:rsidR="004D1F01" w:rsidRDefault="00BE773C">
      <w:r>
        <w:t xml:space="preserve">Maybe instead of African + SFA intake with </w:t>
      </w:r>
      <w:r>
        <w:t xml:space="preserve">CVD, we look at how the role of SFA </w:t>
      </w:r>
      <w:proofErr w:type="spellStart"/>
      <w:r>
        <w:t>vs</w:t>
      </w:r>
      <w:proofErr w:type="spellEnd"/>
      <w:r>
        <w:t xml:space="preserve"> </w:t>
      </w:r>
      <w:proofErr w:type="spellStart"/>
      <w:r>
        <w:t>carbs</w:t>
      </w:r>
      <w:proofErr w:type="spellEnd"/>
      <w:r>
        <w:t xml:space="preserve"> on lipoprotein size and </w:t>
      </w:r>
      <w:proofErr w:type="spellStart"/>
      <w:r>
        <w:t>atherogenicity</w:t>
      </w:r>
      <w:proofErr w:type="spellEnd"/>
      <w:r>
        <w:t>?</w:t>
      </w:r>
    </w:p>
    <w:p w:rsidR="004D1F01" w:rsidRDefault="00BE773C">
      <w:r>
        <w:lastRenderedPageBreak/>
        <w:t xml:space="preserve">BUT: There is the </w:t>
      </w:r>
      <w:r>
        <w:rPr>
          <w:i/>
        </w:rPr>
        <w:t>FADS</w:t>
      </w:r>
      <w:r>
        <w:t xml:space="preserve"> gene which about 80% of African Americans carry two copies of the gene (associated with increased levels of </w:t>
      </w:r>
      <w:proofErr w:type="spellStart"/>
      <w:r>
        <w:t>arachidonic</w:t>
      </w:r>
      <w:proofErr w:type="spellEnd"/>
      <w:r>
        <w:t xml:space="preserve"> acid) compared to about 45% </w:t>
      </w:r>
      <w:r>
        <w:t>in European Americans.</w:t>
      </w:r>
    </w:p>
    <w:p w:rsidR="004D1F01" w:rsidRDefault="00BE773C">
      <w:r>
        <w:rPr>
          <w:i/>
        </w:rPr>
        <w:t>FADS</w:t>
      </w:r>
      <w:r>
        <w:t xml:space="preserve"> gene and LDL</w:t>
      </w:r>
    </w:p>
    <w:p w:rsidR="004D1F01" w:rsidRDefault="00BE773C">
      <w:r>
        <w:t>ALA -&gt; d5d (FADS1) and d6d (FADS2) -&gt; DHA LA -&gt; d5d and d6d -&gt; AA</w:t>
      </w:r>
    </w:p>
    <w:p w:rsidR="004D1F01" w:rsidRDefault="00BE773C">
      <w:r>
        <w:t>Greater d5d and d6d toward AA increase risk for CAD</w:t>
      </w:r>
    </w:p>
    <w:p w:rsidR="004D1F01" w:rsidRDefault="00BE773C">
      <w:r>
        <w:t xml:space="preserve">Combination of </w:t>
      </w:r>
      <w:r>
        <w:rPr>
          <w:b/>
        </w:rPr>
        <w:t>both</w:t>
      </w:r>
      <w:r>
        <w:t xml:space="preserve"> FADS gene + dietary intake is important</w:t>
      </w:r>
    </w:p>
    <w:p w:rsidR="004D1F01" w:rsidRDefault="00BE773C">
      <w:proofErr w:type="gramStart"/>
      <w:r>
        <w:t>rs174548</w:t>
      </w:r>
      <w:proofErr w:type="gramEnd"/>
      <w:r>
        <w:t xml:space="preserve"> in FADS1 may influence chole</w:t>
      </w:r>
      <w:r>
        <w:t>sterol metabolism</w:t>
      </w:r>
    </w:p>
    <w:p w:rsidR="004D1F01" w:rsidRDefault="00BE773C">
      <w:r>
        <w:t xml:space="preserve">Individuals with CAD had lower levels of LA than controls. So even though it has </w:t>
      </w:r>
      <w:proofErr w:type="gramStart"/>
      <w:r>
        <w:t>a greater inflammatory properties</w:t>
      </w:r>
      <w:proofErr w:type="gramEnd"/>
      <w:r>
        <w:t xml:space="preserve">, it is still essential (for arterial stiffness). </w:t>
      </w:r>
      <w:proofErr w:type="gramStart"/>
      <w:r>
        <w:t>Combined with higher d6d + d5d activity.</w:t>
      </w:r>
      <w:proofErr w:type="gramEnd"/>
    </w:p>
    <w:p w:rsidR="004D1F01" w:rsidRDefault="00BE773C">
      <w:r>
        <w:t xml:space="preserve">Combination of higher LA intake, </w:t>
      </w:r>
      <w:r>
        <w:t>lower ALA intake, and greater d6d activity (</w:t>
      </w:r>
      <w:proofErr w:type="spellStart"/>
      <w:r>
        <w:t>eg</w:t>
      </w:r>
      <w:proofErr w:type="spellEnd"/>
      <w:r>
        <w:t>. more risk alleles on the FADS gene cluster) is the worst case.</w:t>
      </w:r>
    </w:p>
    <w:p w:rsidR="004D1F01" w:rsidRDefault="00BE773C">
      <w:r>
        <w:t xml:space="preserve">Even though greater d9d and </w:t>
      </w:r>
      <w:proofErr w:type="spellStart"/>
      <w:r>
        <w:t>elongase</w:t>
      </w:r>
      <w:proofErr w:type="spellEnd"/>
      <w:r>
        <w:t xml:space="preserve"> contribute to more ARA </w:t>
      </w:r>
      <w:r>
        <w:rPr>
          <w:i/>
        </w:rPr>
        <w:t>and</w:t>
      </w:r>
      <w:r>
        <w:t xml:space="preserve"> EPA+DHA, there are vastly greater levels of both LA in the diet + more ARA. So th</w:t>
      </w:r>
      <w:r>
        <w:t>e protective effect of EPA+DHA is offset by the higher levels of LA+ARA. (</w:t>
      </w:r>
      <w:proofErr w:type="spellStart"/>
      <w:r>
        <w:t>Martinelli</w:t>
      </w:r>
      <w:proofErr w:type="spellEnd"/>
      <w:r>
        <w:t>)</w:t>
      </w:r>
    </w:p>
    <w:p w:rsidR="004D1F01" w:rsidRDefault="00BE773C">
      <w:r>
        <w:t>Good figures/tables in Martinelli2008</w:t>
      </w:r>
    </w:p>
    <w:sectPr w:rsidR="004D1F01" w:rsidSect="004D1F01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carol.greenwood" w:date="2014-10-27T11:42:00Z" w:initials="ceg">
    <w:p w:rsidR="000B03C8" w:rsidRDefault="000B03C8">
      <w:pPr>
        <w:pStyle w:val="CommentText"/>
      </w:pPr>
      <w:r>
        <w:rPr>
          <w:rStyle w:val="CommentReference"/>
        </w:rPr>
        <w:annotationRef/>
      </w:r>
      <w:r>
        <w:t>I’m struggling with the ratio and what I’m meant to do with it – which is why I thought maybe putting in the absolute amts of AA and DHA+EPA would help, but it is not looking like there is any difference between the two.  I’m seeing that in the CAD (</w:t>
      </w:r>
      <w:proofErr w:type="spellStart"/>
      <w:r>
        <w:t>vs</w:t>
      </w:r>
      <w:proofErr w:type="spellEnd"/>
      <w:r>
        <w:t xml:space="preserve"> CAD-free) group that there is more elongation of both n-3 and n-3 fatty acids (i.e. higher ratio).  So, is this the main point?  That greater D6D activity and elongation of either n-3 </w:t>
      </w:r>
      <w:r w:rsidR="002C4A22">
        <w:t xml:space="preserve">OR </w:t>
      </w:r>
      <w:r w:rsidR="009F5E60">
        <w:t xml:space="preserve"> </w:t>
      </w:r>
      <w:r>
        <w:t xml:space="preserve"> n-6 FAs is associated with greater CAD risk</w:t>
      </w:r>
      <w:r w:rsidR="00ED7783">
        <w:t xml:space="preserve"> and that this may be modulated through increased inflammation (CRP)</w:t>
      </w:r>
      <w:r>
        <w:t>?</w:t>
      </w:r>
      <w:r w:rsidR="00ED7783">
        <w:t xml:space="preserve">  I’m not getting from the data that greater AA relative to EPA+DHA is bad – is there something I’m missing here?  Looks like there is no difference in their absolute amounts or ratios from my </w:t>
      </w:r>
      <w:proofErr w:type="spellStart"/>
      <w:r w:rsidR="00ED7783">
        <w:t>calcs</w:t>
      </w:r>
      <w:proofErr w:type="spellEnd"/>
      <w:r w:rsidR="00ED7783"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F4F1F"/>
    <w:multiLevelType w:val="multilevel"/>
    <w:tmpl w:val="5CFEE4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3B74D00"/>
    <w:multiLevelType w:val="multilevel"/>
    <w:tmpl w:val="59F22D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6C7610F"/>
    <w:multiLevelType w:val="multilevel"/>
    <w:tmpl w:val="122EEB6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D5E183D"/>
    <w:multiLevelType w:val="multilevel"/>
    <w:tmpl w:val="1F2659E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trackRevisions/>
  <w:defaultTabStop w:val="720"/>
  <w:characterSpacingControl w:val="doNotCompress"/>
  <w:compat/>
  <w:rsids>
    <w:rsidRoot w:val="004D1F01"/>
    <w:rsid w:val="000B03C8"/>
    <w:rsid w:val="002C4A22"/>
    <w:rsid w:val="004D1F01"/>
    <w:rsid w:val="008006EF"/>
    <w:rsid w:val="009F5E60"/>
    <w:rsid w:val="00BE773C"/>
    <w:rsid w:val="00DB43EF"/>
    <w:rsid w:val="00EC7435"/>
    <w:rsid w:val="00ED7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D1F01"/>
    <w:pPr>
      <w:suppressAutoHyphens/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4D1F01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D1F01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D1F01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D1F01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rsid w:val="004D1F01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rsid w:val="004D1F01"/>
  </w:style>
  <w:style w:type="character" w:customStyle="1" w:styleId="VerbatimChar">
    <w:name w:val="Verbatim Char"/>
    <w:basedOn w:val="BodyTextChar"/>
    <w:link w:val="SourceCode"/>
    <w:rsid w:val="004D1F01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4D1F01"/>
    <w:rPr>
      <w:vertAlign w:val="superscript"/>
    </w:rPr>
  </w:style>
  <w:style w:type="character" w:customStyle="1" w:styleId="Link">
    <w:name w:val="Link"/>
    <w:basedOn w:val="BodyTextChar"/>
    <w:rsid w:val="004D1F01"/>
    <w:rPr>
      <w:color w:val="4F81BD"/>
    </w:rPr>
  </w:style>
  <w:style w:type="character" w:customStyle="1" w:styleId="KeywordTok">
    <w:name w:val="KeywordTok"/>
    <w:basedOn w:val="VerbatimChar"/>
    <w:rsid w:val="004D1F01"/>
    <w:rPr>
      <w:b/>
      <w:color w:val="007020"/>
    </w:rPr>
  </w:style>
  <w:style w:type="character" w:customStyle="1" w:styleId="DataTypeTok">
    <w:name w:val="DataTypeTok"/>
    <w:basedOn w:val="VerbatimChar"/>
    <w:rsid w:val="004D1F01"/>
    <w:rPr>
      <w:color w:val="902000"/>
    </w:rPr>
  </w:style>
  <w:style w:type="character" w:customStyle="1" w:styleId="DecValTok">
    <w:name w:val="DecValTok"/>
    <w:basedOn w:val="VerbatimChar"/>
    <w:rsid w:val="004D1F01"/>
    <w:rPr>
      <w:color w:val="40A070"/>
    </w:rPr>
  </w:style>
  <w:style w:type="character" w:customStyle="1" w:styleId="BaseNTok">
    <w:name w:val="BaseNTok"/>
    <w:basedOn w:val="VerbatimChar"/>
    <w:rsid w:val="004D1F01"/>
    <w:rPr>
      <w:color w:val="40A070"/>
    </w:rPr>
  </w:style>
  <w:style w:type="character" w:customStyle="1" w:styleId="FloatTok">
    <w:name w:val="FloatTok"/>
    <w:basedOn w:val="VerbatimChar"/>
    <w:rsid w:val="004D1F01"/>
    <w:rPr>
      <w:color w:val="40A070"/>
    </w:rPr>
  </w:style>
  <w:style w:type="character" w:customStyle="1" w:styleId="CharTok">
    <w:name w:val="CharTok"/>
    <w:basedOn w:val="VerbatimChar"/>
    <w:rsid w:val="004D1F01"/>
    <w:rPr>
      <w:color w:val="4070A0"/>
    </w:rPr>
  </w:style>
  <w:style w:type="character" w:customStyle="1" w:styleId="StringTok">
    <w:name w:val="StringTok"/>
    <w:basedOn w:val="VerbatimChar"/>
    <w:rsid w:val="004D1F01"/>
    <w:rPr>
      <w:color w:val="4070A0"/>
    </w:rPr>
  </w:style>
  <w:style w:type="character" w:customStyle="1" w:styleId="CommentTok">
    <w:name w:val="CommentTok"/>
    <w:basedOn w:val="VerbatimChar"/>
    <w:rsid w:val="004D1F01"/>
    <w:rPr>
      <w:i/>
      <w:color w:val="60A0B0"/>
    </w:rPr>
  </w:style>
  <w:style w:type="character" w:customStyle="1" w:styleId="OtherTok">
    <w:name w:val="OtherTok"/>
    <w:basedOn w:val="VerbatimChar"/>
    <w:rsid w:val="004D1F01"/>
    <w:rPr>
      <w:color w:val="007020"/>
    </w:rPr>
  </w:style>
  <w:style w:type="character" w:customStyle="1" w:styleId="AlertTok">
    <w:name w:val="AlertTok"/>
    <w:basedOn w:val="VerbatimChar"/>
    <w:rsid w:val="004D1F01"/>
    <w:rPr>
      <w:b/>
      <w:color w:val="FF0000"/>
    </w:rPr>
  </w:style>
  <w:style w:type="character" w:customStyle="1" w:styleId="FunctionTok">
    <w:name w:val="FunctionTok"/>
    <w:basedOn w:val="VerbatimChar"/>
    <w:rsid w:val="004D1F01"/>
    <w:rPr>
      <w:color w:val="06287E"/>
    </w:rPr>
  </w:style>
  <w:style w:type="character" w:customStyle="1" w:styleId="RegionMarkerTok">
    <w:name w:val="RegionMarkerTok"/>
    <w:basedOn w:val="VerbatimChar"/>
    <w:rsid w:val="004D1F01"/>
  </w:style>
  <w:style w:type="character" w:customStyle="1" w:styleId="ErrorTok">
    <w:name w:val="ErrorTok"/>
    <w:basedOn w:val="VerbatimChar"/>
    <w:rsid w:val="004D1F01"/>
    <w:rPr>
      <w:b/>
      <w:color w:val="FF0000"/>
    </w:rPr>
  </w:style>
  <w:style w:type="character" w:customStyle="1" w:styleId="NormalTok">
    <w:name w:val="NormalTok"/>
    <w:basedOn w:val="VerbatimChar"/>
    <w:rsid w:val="004D1F01"/>
  </w:style>
  <w:style w:type="paragraph" w:customStyle="1" w:styleId="Heading">
    <w:name w:val="Heading"/>
    <w:basedOn w:val="Normal"/>
    <w:next w:val="TextBody"/>
    <w:rsid w:val="004D1F0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4D1F01"/>
    <w:pPr>
      <w:spacing w:after="120" w:line="288" w:lineRule="auto"/>
    </w:pPr>
  </w:style>
  <w:style w:type="paragraph" w:styleId="List">
    <w:name w:val="List"/>
    <w:basedOn w:val="TextBody"/>
    <w:rsid w:val="004D1F01"/>
    <w:rPr>
      <w:rFonts w:cs="FreeSans"/>
    </w:rPr>
  </w:style>
  <w:style w:type="paragraph" w:styleId="Caption">
    <w:name w:val="caption"/>
    <w:basedOn w:val="Normal"/>
    <w:rsid w:val="004D1F0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4D1F01"/>
    <w:pPr>
      <w:suppressLineNumbers/>
    </w:pPr>
    <w:rPr>
      <w:rFonts w:cs="FreeSans"/>
    </w:rPr>
  </w:style>
  <w:style w:type="paragraph" w:customStyle="1" w:styleId="Compact">
    <w:name w:val="Compact"/>
    <w:basedOn w:val="Normal"/>
    <w:qFormat/>
    <w:rsid w:val="004D1F01"/>
    <w:pPr>
      <w:spacing w:before="36" w:after="36"/>
    </w:pPr>
  </w:style>
  <w:style w:type="paragraph" w:styleId="Title">
    <w:name w:val="Title"/>
    <w:basedOn w:val="Normal"/>
    <w:next w:val="Normal"/>
    <w:qFormat/>
    <w:rsid w:val="004D1F01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Normal"/>
    <w:qFormat/>
    <w:rsid w:val="004D1F01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4D1F01"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rsid w:val="004D1F01"/>
    <w:pPr>
      <w:keepNext/>
      <w:keepLines/>
      <w:suppressAutoHyphens/>
      <w:spacing w:after="200"/>
      <w:jc w:val="center"/>
    </w:pPr>
  </w:style>
  <w:style w:type="paragraph" w:customStyle="1" w:styleId="Abstract">
    <w:name w:val="Abstract"/>
    <w:basedOn w:val="Normal"/>
    <w:next w:val="Normal"/>
    <w:qFormat/>
    <w:rsid w:val="004D1F0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1F01"/>
  </w:style>
  <w:style w:type="paragraph" w:customStyle="1" w:styleId="BlockQuote">
    <w:name w:val="Block Quote"/>
    <w:basedOn w:val="Normal"/>
    <w:next w:val="Normal"/>
    <w:uiPriority w:val="9"/>
    <w:unhideWhenUsed/>
    <w:qFormat/>
    <w:rsid w:val="004D1F01"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  <w:rsid w:val="004D1F01"/>
  </w:style>
  <w:style w:type="paragraph" w:customStyle="1" w:styleId="DefinitionTerm">
    <w:name w:val="Definition Term"/>
    <w:basedOn w:val="Normal"/>
    <w:rsid w:val="004D1F0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D1F01"/>
  </w:style>
  <w:style w:type="paragraph" w:customStyle="1" w:styleId="TableCaption">
    <w:name w:val="Table Caption"/>
    <w:basedOn w:val="Normal"/>
    <w:link w:val="BodyTextChar"/>
    <w:rsid w:val="004D1F01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4D1F01"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rsid w:val="004D1F01"/>
  </w:style>
  <w:style w:type="paragraph" w:styleId="BalloonText">
    <w:name w:val="Balloon Text"/>
    <w:basedOn w:val="Normal"/>
    <w:link w:val="BalloonTextChar"/>
    <w:rsid w:val="000B03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3C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0B03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03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0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B0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03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carol.greenwood</dc:creator>
  <cp:lastModifiedBy>carol.greenwood</cp:lastModifiedBy>
  <cp:revision>3</cp:revision>
  <dcterms:created xsi:type="dcterms:W3CDTF">2014-10-27T15:23:00Z</dcterms:created>
  <dcterms:modified xsi:type="dcterms:W3CDTF">2014-10-27T16:14:00Z</dcterms:modified>
  <dc:language>en-CA</dc:language>
</cp:coreProperties>
</file>