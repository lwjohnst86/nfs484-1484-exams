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CD488D" w14:textId="77777777" w:rsidR="006F2B87" w:rsidRDefault="003D6C1D">
      <w:pPr>
        <w:pStyle w:val="Heading3"/>
      </w:pPr>
      <w:bookmarkStart w:id="0" w:name="background"/>
      <w:bookmarkEnd w:id="0"/>
      <w:r>
        <w:t>Background:</w:t>
      </w:r>
    </w:p>
    <w:p w14:paraId="3F651C52" w14:textId="77777777" w:rsidR="006F2B87" w:rsidRDefault="003D6C1D">
      <w:r>
        <w:t xml:space="preserve">Greater systemic inflammation can disrupt metabolic processes throughout the body. Greater inflammation has also been implicated in the development of plaque buildup in blood vessels, potentially leading to cardiovascular disease (CVD). The most common type of CVD is coronary artery disease (CAD), which can increase the risk for heart </w:t>
      </w:r>
      <w:commentRangeStart w:id="1"/>
      <w:r>
        <w:t>attacks</w:t>
      </w:r>
      <w:commentRangeEnd w:id="1"/>
      <w:r w:rsidR="005928BB">
        <w:rPr>
          <w:rStyle w:val="CommentReference"/>
        </w:rPr>
        <w:commentReference w:id="1"/>
      </w:r>
      <w:ins w:id="2" w:author="carol.greenwood" w:date="2014-11-01T14:39:00Z">
        <w:r w:rsidR="005928BB">
          <w:t>.</w:t>
        </w:r>
      </w:ins>
      <w:r>
        <w:t xml:space="preserve"> </w:t>
      </w:r>
      <w:del w:id="3" w:author="carol.greenwood" w:date="2014-11-01T14:39:00Z">
        <w:r w:rsidDel="005928BB">
          <w:delText>--- also known as myocardial infarctions (MI)</w:delText>
        </w:r>
      </w:del>
    </w:p>
    <w:p w14:paraId="24FC3A20" w14:textId="77777777" w:rsidR="006F2B87" w:rsidRDefault="003D6C1D">
      <w:r>
        <w:t xml:space="preserve">The n-3 long chain polyunsaturated fatty acids (n-3 LC-PUFA) </w:t>
      </w:r>
      <w:proofErr w:type="spellStart"/>
      <w:r>
        <w:t>eicosapentaenoic</w:t>
      </w:r>
      <w:proofErr w:type="spellEnd"/>
      <w:r>
        <w:t xml:space="preserve"> acid (EPA) and </w:t>
      </w:r>
      <w:proofErr w:type="spellStart"/>
      <w:r>
        <w:t>docosahexaenoic</w:t>
      </w:r>
      <w:proofErr w:type="spellEnd"/>
      <w:r>
        <w:t xml:space="preserve"> acid (DHA) are precursors to potent anti-inflammatory molecules. While EPA and DHA can be obtained from the diet, we can also synthesize them from the FA alpha-</w:t>
      </w:r>
      <w:proofErr w:type="spellStart"/>
      <w:r>
        <w:t>linolenic</w:t>
      </w:r>
      <w:proofErr w:type="spellEnd"/>
      <w:r>
        <w:t xml:space="preserve"> acid (ALA). </w:t>
      </w:r>
      <w:r w:rsidRPr="00AB1092">
        <w:rPr>
          <w:highlight w:val="yellow"/>
          <w:rPrChange w:id="4" w:author="Carly" w:date="2014-11-02T20:54:00Z">
            <w:rPr/>
          </w:rPrChange>
        </w:rPr>
        <w:t xml:space="preserve">The n-6 LC-PUFA </w:t>
      </w:r>
      <w:commentRangeStart w:id="5"/>
      <w:r w:rsidRPr="00AB1092">
        <w:rPr>
          <w:highlight w:val="yellow"/>
          <w:rPrChange w:id="6" w:author="Carly" w:date="2014-11-02T20:54:00Z">
            <w:rPr/>
          </w:rPrChange>
        </w:rPr>
        <w:t>equivalent</w:t>
      </w:r>
      <w:commentRangeEnd w:id="5"/>
      <w:r w:rsidR="00AB1092" w:rsidRPr="00AB1092">
        <w:rPr>
          <w:rStyle w:val="CommentReference"/>
          <w:highlight w:val="yellow"/>
          <w:rPrChange w:id="7" w:author="Carly" w:date="2014-11-02T20:54:00Z">
            <w:rPr>
              <w:rStyle w:val="CommentReference"/>
            </w:rPr>
          </w:rPrChange>
        </w:rPr>
        <w:commentReference w:id="5"/>
      </w:r>
      <w:r w:rsidRPr="00AB1092">
        <w:rPr>
          <w:highlight w:val="yellow"/>
          <w:rPrChange w:id="8" w:author="Carly" w:date="2014-11-02T20:54:00Z">
            <w:rPr/>
          </w:rPrChange>
        </w:rPr>
        <w:t xml:space="preserve"> of the n-3 LC-PUFA is arachidonic acid (ARA),</w:t>
      </w:r>
      <w:r>
        <w:t xml:space="preserve"> which can be used in signaling pro-inflammatory processes. As with the n-3 LC-PUFA, ARA can be obtained from the diet as well as synthesized from linoleic acid (LA). However, both ALA and LA are essential FA and can </w:t>
      </w:r>
      <w:r>
        <w:rPr>
          <w:i/>
        </w:rPr>
        <w:t>only</w:t>
      </w:r>
      <w:r>
        <w:t xml:space="preserve"> be obtained from the diet. ALA and LA are converted into their longer chain equivalents (EPA+DHA and ARA, respectively) by the same delta-6 </w:t>
      </w:r>
      <w:proofErr w:type="spellStart"/>
      <w:r>
        <w:t>desaturase</w:t>
      </w:r>
      <w:proofErr w:type="spellEnd"/>
      <w:r>
        <w:t xml:space="preserve"> (D6D) enzyme and therefore compete for its activity.</w:t>
      </w:r>
    </w:p>
    <w:p w14:paraId="7B4EAA46" w14:textId="77777777" w:rsidR="006F2B87" w:rsidRDefault="003D6C1D">
      <w:pPr>
        <w:pStyle w:val="Heading3"/>
      </w:pPr>
      <w:bookmarkStart w:id="9" w:name="study-1-value-1050"/>
      <w:bookmarkEnd w:id="9"/>
      <w:r>
        <w:t>Study 1 (Value 10/50):</w:t>
      </w:r>
    </w:p>
    <w:p w14:paraId="13E738AB" w14:textId="77777777" w:rsidR="006F2B87" w:rsidRDefault="003D6C1D">
      <w:r>
        <w:t xml:space="preserve">To observe the role of fatty acids on the risk for CAD, a large prospective longitudinal cohort was initiated many years ago in order to record cardiovascular events. Participants were recruited from several cities in Canada. At the baseline visit, participants had their body mass </w:t>
      </w:r>
      <w:ins w:id="10" w:author="carol.greenwood" w:date="2014-11-01T14:44:00Z">
        <w:r w:rsidR="005928BB">
          <w:t xml:space="preserve">index </w:t>
        </w:r>
      </w:ins>
      <w:ins w:id="11" w:author="carol.greenwood" w:date="2014-11-01T14:50:00Z">
        <w:r>
          <w:t xml:space="preserve">(BMI) </w:t>
        </w:r>
      </w:ins>
      <w:r>
        <w:t>determined and had blood samples taken. Blood samples were analyzed for C-reactive protein (CRP), which is a marker of systemic inflammation</w:t>
      </w:r>
      <w:del w:id="12" w:author="carol.greenwood" w:date="2014-11-01T14:45:00Z">
        <w:r w:rsidDel="005928BB">
          <w:delText>, and were also analyzed for</w:delText>
        </w:r>
      </w:del>
      <w:r>
        <w:t xml:space="preserve"> serum FA </w:t>
      </w:r>
      <w:ins w:id="13" w:author="carol.greenwood" w:date="2014-11-01T14:45:00Z">
        <w:r w:rsidR="005928BB">
          <w:t xml:space="preserve">levels </w:t>
        </w:r>
      </w:ins>
      <w:r>
        <w:t xml:space="preserve">and D6D activity. Every year, </w:t>
      </w:r>
      <w:commentRangeStart w:id="14"/>
      <w:r>
        <w:t>participants</w:t>
      </w:r>
      <w:commentRangeEnd w:id="14"/>
      <w:r w:rsidR="00AB1092">
        <w:rPr>
          <w:rStyle w:val="CommentReference"/>
        </w:rPr>
        <w:commentReference w:id="14"/>
      </w:r>
      <w:r>
        <w:t xml:space="preserve"> were called to record any cardiovascular events that had occurred over the previous year.</w:t>
      </w:r>
    </w:p>
    <w:p w14:paraId="2875A7B4" w14:textId="77777777" w:rsidR="006F2B87" w:rsidRDefault="003D6C1D">
      <w:r>
        <w:t xml:space="preserve">After 15 years, the data collected were analyzed. Relative risks (RR) were calculated on </w:t>
      </w:r>
      <w:proofErr w:type="spellStart"/>
      <w:r>
        <w:t>tertiles</w:t>
      </w:r>
      <w:proofErr w:type="spellEnd"/>
      <w:r>
        <w:t xml:space="preserve"> of </w:t>
      </w:r>
      <w:ins w:id="15" w:author="carol.greenwood" w:date="2014-11-01T14:46:00Z">
        <w:r w:rsidR="005928BB">
          <w:t xml:space="preserve">serum </w:t>
        </w:r>
      </w:ins>
      <w:r>
        <w:t xml:space="preserve">CRP </w:t>
      </w:r>
      <w:ins w:id="16" w:author="carol.greenwood" w:date="2014-11-01T14:46:00Z">
        <w:r w:rsidR="005928BB">
          <w:t xml:space="preserve">levels </w:t>
        </w:r>
      </w:ins>
      <w:r>
        <w:t xml:space="preserve">and D6D activity with CAD events. </w:t>
      </w:r>
      <w:r w:rsidRPr="00AB1092">
        <w:rPr>
          <w:highlight w:val="yellow"/>
          <w:rPrChange w:id="17" w:author="Carly" w:date="2014-11-02T21:00:00Z">
            <w:rPr/>
          </w:rPrChange>
        </w:rPr>
        <w:t xml:space="preserve">RR indicate the percent in risk that greater CRP or D6D have on CAD </w:t>
      </w:r>
      <w:commentRangeStart w:id="18"/>
      <w:r w:rsidRPr="00AB1092">
        <w:rPr>
          <w:highlight w:val="yellow"/>
          <w:rPrChange w:id="19" w:author="Carly" w:date="2014-11-02T21:00:00Z">
            <w:rPr/>
          </w:rPrChange>
        </w:rPr>
        <w:t>events</w:t>
      </w:r>
      <w:commentRangeEnd w:id="18"/>
      <w:r w:rsidR="00AB1092">
        <w:rPr>
          <w:rStyle w:val="CommentReference"/>
        </w:rPr>
        <w:commentReference w:id="18"/>
      </w:r>
      <w:r w:rsidRPr="00AB1092">
        <w:rPr>
          <w:highlight w:val="yellow"/>
          <w:rPrChange w:id="20" w:author="Carly" w:date="2014-11-02T21:00:00Z">
            <w:rPr/>
          </w:rPrChange>
        </w:rPr>
        <w:t>.</w:t>
      </w:r>
      <w:r>
        <w:t xml:space="preserve"> A RR is </w:t>
      </w:r>
      <w:r>
        <w:rPr>
          <w:i/>
        </w:rPr>
        <w:t>not</w:t>
      </w:r>
      <w:r>
        <w:t xml:space="preserve"> significant if the range crosses the 1.0 value (for example, a RR of 1.30 with a confidence interval of 0.90 to 1.50 is considered not significant).</w:t>
      </w:r>
    </w:p>
    <w:p w14:paraId="44AF64FB" w14:textId="77777777" w:rsidR="006F2B87" w:rsidRDefault="006F2B87"/>
    <w:p w14:paraId="17C1BAB1" w14:textId="77777777" w:rsidR="006F2B87" w:rsidRDefault="006F2B87"/>
    <w:p w14:paraId="7E23D30B" w14:textId="77777777" w:rsidR="006F2B87" w:rsidRDefault="006F2B87"/>
    <w:p w14:paraId="3F64366C" w14:textId="77777777" w:rsidR="006F2B87" w:rsidRDefault="006F2B87"/>
    <w:tbl>
      <w:tblPr>
        <w:tblW w:w="8640" w:type="dxa"/>
        <w:tblBorders>
          <w:top w:val="nil"/>
          <w:left w:val="nil"/>
          <w:bottom w:val="single" w:sz="6" w:space="0" w:color="000001"/>
          <w:right w:val="nil"/>
          <w:insideH w:val="single" w:sz="6" w:space="0" w:color="000001"/>
          <w:insideV w:val="nil"/>
        </w:tblBorders>
        <w:tblLook w:val="04A0" w:firstRow="1" w:lastRow="0" w:firstColumn="1" w:lastColumn="0" w:noHBand="0" w:noVBand="1"/>
      </w:tblPr>
      <w:tblGrid>
        <w:gridCol w:w="2160"/>
        <w:gridCol w:w="2160"/>
        <w:gridCol w:w="2160"/>
        <w:gridCol w:w="2160"/>
      </w:tblGrid>
      <w:tr w:rsidR="006F2B87" w14:paraId="3236BD67" w14:textId="77777777">
        <w:tc>
          <w:tcPr>
            <w:tcW w:w="2159" w:type="dxa"/>
            <w:tcBorders>
              <w:top w:val="nil"/>
              <w:left w:val="nil"/>
              <w:bottom w:val="single" w:sz="6" w:space="0" w:color="000001"/>
              <w:right w:val="nil"/>
            </w:tcBorders>
            <w:shd w:val="clear" w:color="auto" w:fill="auto"/>
            <w:vAlign w:val="bottom"/>
          </w:tcPr>
          <w:p w14:paraId="02889698" w14:textId="77777777" w:rsidR="006F2B87" w:rsidRDefault="006F2B87">
            <w:pPr>
              <w:pStyle w:val="Compact"/>
            </w:pPr>
          </w:p>
        </w:tc>
        <w:tc>
          <w:tcPr>
            <w:tcW w:w="2160" w:type="dxa"/>
            <w:tcBorders>
              <w:top w:val="nil"/>
              <w:left w:val="nil"/>
              <w:bottom w:val="single" w:sz="6" w:space="0" w:color="000001"/>
              <w:right w:val="nil"/>
            </w:tcBorders>
            <w:shd w:val="clear" w:color="auto" w:fill="auto"/>
            <w:vAlign w:val="bottom"/>
          </w:tcPr>
          <w:p w14:paraId="4D05F207" w14:textId="77777777" w:rsidR="006F2B87" w:rsidRDefault="003D6C1D">
            <w:pPr>
              <w:pStyle w:val="Compact"/>
            </w:pPr>
            <w:r>
              <w:t>CAD-free (n=621)</w:t>
            </w:r>
          </w:p>
        </w:tc>
        <w:tc>
          <w:tcPr>
            <w:tcW w:w="2160" w:type="dxa"/>
            <w:tcBorders>
              <w:top w:val="nil"/>
              <w:left w:val="nil"/>
              <w:bottom w:val="single" w:sz="6" w:space="0" w:color="000001"/>
              <w:right w:val="nil"/>
            </w:tcBorders>
            <w:shd w:val="clear" w:color="auto" w:fill="auto"/>
            <w:vAlign w:val="bottom"/>
          </w:tcPr>
          <w:p w14:paraId="7822C1D8" w14:textId="77777777" w:rsidR="006F2B87" w:rsidRDefault="003D6C1D">
            <w:pPr>
              <w:pStyle w:val="Compact"/>
            </w:pPr>
            <w:r>
              <w:t>CAD (n=457)</w:t>
            </w:r>
          </w:p>
        </w:tc>
        <w:tc>
          <w:tcPr>
            <w:tcW w:w="2160" w:type="dxa"/>
            <w:tcBorders>
              <w:top w:val="nil"/>
              <w:left w:val="nil"/>
              <w:bottom w:val="single" w:sz="6" w:space="0" w:color="000001"/>
              <w:right w:val="nil"/>
            </w:tcBorders>
            <w:shd w:val="clear" w:color="auto" w:fill="auto"/>
            <w:vAlign w:val="bottom"/>
          </w:tcPr>
          <w:p w14:paraId="6873815D" w14:textId="77777777" w:rsidR="006F2B87" w:rsidRDefault="003D6C1D">
            <w:pPr>
              <w:pStyle w:val="Compact"/>
            </w:pPr>
            <w:r>
              <w:t>p-value</w:t>
            </w:r>
          </w:p>
        </w:tc>
      </w:tr>
      <w:tr w:rsidR="006F2B87" w14:paraId="44C7A00B" w14:textId="77777777">
        <w:tc>
          <w:tcPr>
            <w:tcW w:w="2159" w:type="dxa"/>
            <w:tcBorders>
              <w:top w:val="nil"/>
              <w:left w:val="nil"/>
              <w:bottom w:val="nil"/>
              <w:right w:val="nil"/>
            </w:tcBorders>
            <w:shd w:val="clear" w:color="auto" w:fill="auto"/>
          </w:tcPr>
          <w:p w14:paraId="790CF27B" w14:textId="77777777" w:rsidR="006F2B87" w:rsidRDefault="003D6C1D">
            <w:pPr>
              <w:pStyle w:val="Compact"/>
            </w:pPr>
            <w:r>
              <w:t>BMI</w:t>
            </w:r>
          </w:p>
        </w:tc>
        <w:tc>
          <w:tcPr>
            <w:tcW w:w="2160" w:type="dxa"/>
            <w:tcBorders>
              <w:top w:val="nil"/>
              <w:left w:val="nil"/>
              <w:bottom w:val="nil"/>
              <w:right w:val="nil"/>
            </w:tcBorders>
            <w:shd w:val="clear" w:color="auto" w:fill="auto"/>
          </w:tcPr>
          <w:p w14:paraId="00BF3F44" w14:textId="77777777" w:rsidR="006F2B87" w:rsidRDefault="003D6C1D">
            <w:pPr>
              <w:pStyle w:val="Compact"/>
            </w:pPr>
            <w:r>
              <w:t>25.5</w:t>
            </w:r>
          </w:p>
        </w:tc>
        <w:tc>
          <w:tcPr>
            <w:tcW w:w="2160" w:type="dxa"/>
            <w:tcBorders>
              <w:top w:val="nil"/>
              <w:left w:val="nil"/>
              <w:bottom w:val="nil"/>
              <w:right w:val="nil"/>
            </w:tcBorders>
            <w:shd w:val="clear" w:color="auto" w:fill="auto"/>
          </w:tcPr>
          <w:p w14:paraId="43EABA71" w14:textId="77777777" w:rsidR="006F2B87" w:rsidRDefault="003D6C1D">
            <w:pPr>
              <w:pStyle w:val="Compact"/>
            </w:pPr>
            <w:r>
              <w:t>26.3</w:t>
            </w:r>
          </w:p>
        </w:tc>
        <w:tc>
          <w:tcPr>
            <w:tcW w:w="2160" w:type="dxa"/>
            <w:tcBorders>
              <w:top w:val="nil"/>
              <w:left w:val="nil"/>
              <w:bottom w:val="nil"/>
              <w:right w:val="nil"/>
            </w:tcBorders>
            <w:shd w:val="clear" w:color="auto" w:fill="auto"/>
          </w:tcPr>
          <w:p w14:paraId="1EFF575F" w14:textId="77777777" w:rsidR="006F2B87" w:rsidRDefault="003D6C1D">
            <w:pPr>
              <w:pStyle w:val="Compact"/>
            </w:pPr>
            <w:r>
              <w:t>0.11</w:t>
            </w:r>
          </w:p>
        </w:tc>
      </w:tr>
      <w:tr w:rsidR="006F2B87" w14:paraId="415EDDF0" w14:textId="77777777">
        <w:tc>
          <w:tcPr>
            <w:tcW w:w="2159" w:type="dxa"/>
            <w:tcBorders>
              <w:top w:val="nil"/>
              <w:left w:val="nil"/>
              <w:bottom w:val="nil"/>
              <w:right w:val="nil"/>
            </w:tcBorders>
            <w:shd w:val="clear" w:color="auto" w:fill="auto"/>
          </w:tcPr>
          <w:p w14:paraId="3953993E" w14:textId="77777777" w:rsidR="006F2B87" w:rsidRDefault="003D6C1D">
            <w:pPr>
              <w:pStyle w:val="Compact"/>
            </w:pPr>
            <w:r>
              <w:t xml:space="preserve">Serum LA </w:t>
            </w:r>
            <w:r>
              <w:lastRenderedPageBreak/>
              <w:t>(g/100g)</w:t>
            </w:r>
          </w:p>
        </w:tc>
        <w:tc>
          <w:tcPr>
            <w:tcW w:w="2160" w:type="dxa"/>
            <w:tcBorders>
              <w:top w:val="nil"/>
              <w:left w:val="nil"/>
              <w:bottom w:val="nil"/>
              <w:right w:val="nil"/>
            </w:tcBorders>
            <w:shd w:val="clear" w:color="auto" w:fill="auto"/>
          </w:tcPr>
          <w:p w14:paraId="572AB1CB" w14:textId="77777777" w:rsidR="006F2B87" w:rsidRDefault="003D6C1D">
            <w:pPr>
              <w:pStyle w:val="Compact"/>
            </w:pPr>
            <w:r>
              <w:lastRenderedPageBreak/>
              <w:t>9.77 (1.38)</w:t>
            </w:r>
          </w:p>
        </w:tc>
        <w:tc>
          <w:tcPr>
            <w:tcW w:w="2160" w:type="dxa"/>
            <w:tcBorders>
              <w:top w:val="nil"/>
              <w:left w:val="nil"/>
              <w:bottom w:val="nil"/>
              <w:right w:val="nil"/>
            </w:tcBorders>
            <w:shd w:val="clear" w:color="auto" w:fill="auto"/>
          </w:tcPr>
          <w:p w14:paraId="1BF3A385" w14:textId="77777777" w:rsidR="006F2B87" w:rsidRDefault="003D6C1D">
            <w:pPr>
              <w:pStyle w:val="Compact"/>
            </w:pPr>
            <w:r>
              <w:t>9.05 (1.40)</w:t>
            </w:r>
          </w:p>
        </w:tc>
        <w:tc>
          <w:tcPr>
            <w:tcW w:w="2160" w:type="dxa"/>
            <w:tcBorders>
              <w:top w:val="nil"/>
              <w:left w:val="nil"/>
              <w:bottom w:val="nil"/>
              <w:right w:val="nil"/>
            </w:tcBorders>
            <w:shd w:val="clear" w:color="auto" w:fill="auto"/>
          </w:tcPr>
          <w:p w14:paraId="6CD4F8EF" w14:textId="77777777" w:rsidR="006F2B87" w:rsidRDefault="003D6C1D">
            <w:pPr>
              <w:pStyle w:val="Compact"/>
            </w:pPr>
            <w:r>
              <w:t>&lt;0.001</w:t>
            </w:r>
          </w:p>
        </w:tc>
      </w:tr>
      <w:tr w:rsidR="006F2B87" w14:paraId="472EB15A" w14:textId="77777777">
        <w:tc>
          <w:tcPr>
            <w:tcW w:w="2159" w:type="dxa"/>
            <w:tcBorders>
              <w:top w:val="nil"/>
              <w:left w:val="nil"/>
              <w:bottom w:val="nil"/>
              <w:right w:val="nil"/>
            </w:tcBorders>
            <w:shd w:val="clear" w:color="auto" w:fill="auto"/>
          </w:tcPr>
          <w:p w14:paraId="6F75166D" w14:textId="77777777" w:rsidR="006F2B87" w:rsidRDefault="003D6C1D">
            <w:pPr>
              <w:pStyle w:val="Compact"/>
            </w:pPr>
            <w:r>
              <w:lastRenderedPageBreak/>
              <w:t>Serum ARA (g/100g)</w:t>
            </w:r>
          </w:p>
        </w:tc>
        <w:tc>
          <w:tcPr>
            <w:tcW w:w="2160" w:type="dxa"/>
            <w:tcBorders>
              <w:top w:val="nil"/>
              <w:left w:val="nil"/>
              <w:bottom w:val="nil"/>
              <w:right w:val="nil"/>
            </w:tcBorders>
            <w:shd w:val="clear" w:color="auto" w:fill="auto"/>
          </w:tcPr>
          <w:p w14:paraId="79EA566B" w14:textId="77777777" w:rsidR="006F2B87" w:rsidRDefault="003D6C1D">
            <w:pPr>
              <w:pStyle w:val="Compact"/>
            </w:pPr>
            <w:r>
              <w:t>19.1 (1.45)</w:t>
            </w:r>
          </w:p>
        </w:tc>
        <w:tc>
          <w:tcPr>
            <w:tcW w:w="2160" w:type="dxa"/>
            <w:tcBorders>
              <w:top w:val="nil"/>
              <w:left w:val="nil"/>
              <w:bottom w:val="nil"/>
              <w:right w:val="nil"/>
            </w:tcBorders>
            <w:shd w:val="clear" w:color="auto" w:fill="auto"/>
          </w:tcPr>
          <w:p w14:paraId="2E024CC5" w14:textId="77777777" w:rsidR="006F2B87" w:rsidRDefault="003D6C1D">
            <w:pPr>
              <w:pStyle w:val="Compact"/>
            </w:pPr>
            <w:r>
              <w:t>23.2 (1.75)</w:t>
            </w:r>
          </w:p>
        </w:tc>
        <w:tc>
          <w:tcPr>
            <w:tcW w:w="2160" w:type="dxa"/>
            <w:tcBorders>
              <w:top w:val="nil"/>
              <w:left w:val="nil"/>
              <w:bottom w:val="nil"/>
              <w:right w:val="nil"/>
            </w:tcBorders>
            <w:shd w:val="clear" w:color="auto" w:fill="auto"/>
          </w:tcPr>
          <w:p w14:paraId="2947EBD2" w14:textId="77777777" w:rsidR="006F2B87" w:rsidRDefault="003D6C1D">
            <w:pPr>
              <w:pStyle w:val="Compact"/>
            </w:pPr>
            <w:r>
              <w:t>&lt;0.001</w:t>
            </w:r>
          </w:p>
        </w:tc>
      </w:tr>
      <w:tr w:rsidR="006F2B87" w14:paraId="2C4AF547" w14:textId="77777777">
        <w:tc>
          <w:tcPr>
            <w:tcW w:w="2159" w:type="dxa"/>
            <w:tcBorders>
              <w:top w:val="nil"/>
              <w:left w:val="nil"/>
              <w:bottom w:val="nil"/>
              <w:right w:val="nil"/>
            </w:tcBorders>
            <w:shd w:val="clear" w:color="auto" w:fill="auto"/>
          </w:tcPr>
          <w:p w14:paraId="6556B045" w14:textId="77777777" w:rsidR="006F2B87" w:rsidRDefault="003D6C1D">
            <w:pPr>
              <w:pStyle w:val="Compact"/>
            </w:pPr>
            <w:r>
              <w:t>Serum ALA (g/100g)</w:t>
            </w:r>
          </w:p>
        </w:tc>
        <w:tc>
          <w:tcPr>
            <w:tcW w:w="2160" w:type="dxa"/>
            <w:tcBorders>
              <w:top w:val="nil"/>
              <w:left w:val="nil"/>
              <w:bottom w:val="nil"/>
              <w:right w:val="nil"/>
            </w:tcBorders>
            <w:shd w:val="clear" w:color="auto" w:fill="auto"/>
          </w:tcPr>
          <w:p w14:paraId="49B53A75" w14:textId="77777777" w:rsidR="006F2B87" w:rsidRDefault="003D6C1D">
            <w:pPr>
              <w:pStyle w:val="Compact"/>
            </w:pPr>
            <w:r>
              <w:t>0.10 (0.03)</w:t>
            </w:r>
          </w:p>
        </w:tc>
        <w:tc>
          <w:tcPr>
            <w:tcW w:w="2160" w:type="dxa"/>
            <w:tcBorders>
              <w:top w:val="nil"/>
              <w:left w:val="nil"/>
              <w:bottom w:val="nil"/>
              <w:right w:val="nil"/>
            </w:tcBorders>
            <w:shd w:val="clear" w:color="auto" w:fill="auto"/>
          </w:tcPr>
          <w:p w14:paraId="489069DA" w14:textId="77777777" w:rsidR="006F2B87" w:rsidRDefault="003D6C1D">
            <w:pPr>
              <w:pStyle w:val="Compact"/>
            </w:pPr>
            <w:r>
              <w:t>0.09 (0.04)</w:t>
            </w:r>
          </w:p>
        </w:tc>
        <w:tc>
          <w:tcPr>
            <w:tcW w:w="2160" w:type="dxa"/>
            <w:tcBorders>
              <w:top w:val="nil"/>
              <w:left w:val="nil"/>
              <w:bottom w:val="nil"/>
              <w:right w:val="nil"/>
            </w:tcBorders>
            <w:shd w:val="clear" w:color="auto" w:fill="auto"/>
          </w:tcPr>
          <w:p w14:paraId="6739B7BF" w14:textId="77777777" w:rsidR="006F2B87" w:rsidRDefault="003D6C1D">
            <w:pPr>
              <w:pStyle w:val="Compact"/>
            </w:pPr>
            <w:r>
              <w:t>0.24</w:t>
            </w:r>
          </w:p>
        </w:tc>
      </w:tr>
      <w:tr w:rsidR="006F2B87" w14:paraId="191E4F78" w14:textId="77777777">
        <w:tc>
          <w:tcPr>
            <w:tcW w:w="2159" w:type="dxa"/>
            <w:tcBorders>
              <w:top w:val="nil"/>
              <w:left w:val="nil"/>
              <w:bottom w:val="nil"/>
              <w:right w:val="nil"/>
            </w:tcBorders>
            <w:shd w:val="clear" w:color="auto" w:fill="auto"/>
          </w:tcPr>
          <w:p w14:paraId="52B064EE" w14:textId="77777777" w:rsidR="006F2B87" w:rsidRDefault="003D6C1D">
            <w:pPr>
              <w:pStyle w:val="Compact"/>
            </w:pPr>
            <w:r>
              <w:t>Serum EPA+DHA (g/100g)</w:t>
            </w:r>
          </w:p>
        </w:tc>
        <w:tc>
          <w:tcPr>
            <w:tcW w:w="2160" w:type="dxa"/>
            <w:tcBorders>
              <w:top w:val="nil"/>
              <w:left w:val="nil"/>
              <w:bottom w:val="nil"/>
              <w:right w:val="nil"/>
            </w:tcBorders>
            <w:shd w:val="clear" w:color="auto" w:fill="auto"/>
          </w:tcPr>
          <w:p w14:paraId="541CEAE2" w14:textId="77777777" w:rsidR="006F2B87" w:rsidRDefault="003D6C1D">
            <w:pPr>
              <w:pStyle w:val="Compact"/>
            </w:pPr>
            <w:r>
              <w:t>6.84 (1.47)</w:t>
            </w:r>
          </w:p>
        </w:tc>
        <w:tc>
          <w:tcPr>
            <w:tcW w:w="2160" w:type="dxa"/>
            <w:tcBorders>
              <w:top w:val="nil"/>
              <w:left w:val="nil"/>
              <w:bottom w:val="nil"/>
              <w:right w:val="nil"/>
            </w:tcBorders>
            <w:shd w:val="clear" w:color="auto" w:fill="auto"/>
          </w:tcPr>
          <w:p w14:paraId="746BB392" w14:textId="77777777" w:rsidR="006F2B87" w:rsidRDefault="003D6C1D">
            <w:pPr>
              <w:pStyle w:val="Compact"/>
            </w:pPr>
            <w:r>
              <w:t>7.03 (1.56)</w:t>
            </w:r>
          </w:p>
        </w:tc>
        <w:tc>
          <w:tcPr>
            <w:tcW w:w="2160" w:type="dxa"/>
            <w:tcBorders>
              <w:top w:val="nil"/>
              <w:left w:val="nil"/>
              <w:bottom w:val="nil"/>
              <w:right w:val="nil"/>
            </w:tcBorders>
            <w:shd w:val="clear" w:color="auto" w:fill="auto"/>
          </w:tcPr>
          <w:p w14:paraId="62D4CF37" w14:textId="77777777" w:rsidR="006F2B87" w:rsidRDefault="003D6C1D">
            <w:pPr>
              <w:pStyle w:val="Compact"/>
            </w:pPr>
            <w:r>
              <w:t>0.34</w:t>
            </w:r>
          </w:p>
        </w:tc>
      </w:tr>
    </w:tbl>
    <w:p w14:paraId="3ADB63F1" w14:textId="77777777" w:rsidR="006F2B87" w:rsidRDefault="003D6C1D">
      <w:pPr>
        <w:pStyle w:val="TableCaption"/>
      </w:pPr>
      <w:r>
        <w:rPr>
          <w:b/>
        </w:rPr>
        <w:t>Baseline</w:t>
      </w:r>
      <w:r>
        <w:t xml:space="preserve"> characteristics of participants who either developed CAD or did not develop CAD (CAD-free) within a 15 year timeframe.</w:t>
      </w:r>
    </w:p>
    <w:p w14:paraId="0D95FAFB" w14:textId="77777777" w:rsidR="006F2B87" w:rsidRDefault="003D6C1D">
      <w:pPr>
        <w:rPr>
          <w:i/>
        </w:rPr>
      </w:pPr>
      <w:r>
        <w:rPr>
          <w:i/>
        </w:rPr>
        <w:t>Values are the means and standard deviations.</w:t>
      </w:r>
    </w:p>
    <w:p w14:paraId="4DCA2E46" w14:textId="77777777" w:rsidR="006F2B87" w:rsidRDefault="003D6C1D">
      <w:r>
        <w:rPr>
          <w:noProof/>
          <w:lang w:val="en-CA" w:eastAsia="en-CA"/>
        </w:rPr>
        <w:drawing>
          <wp:inline distT="0" distB="0" distL="114935" distR="114935" wp14:anchorId="57C36F8C" wp14:editId="7F9B3D59">
            <wp:extent cx="5440680" cy="296735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7" cstate="print"/>
                    <a:stretch>
                      <a:fillRect/>
                    </a:stretch>
                  </pic:blipFill>
                  <pic:spPr bwMode="auto">
                    <a:xfrm>
                      <a:off x="0" y="0"/>
                      <a:ext cx="5440680" cy="2967355"/>
                    </a:xfrm>
                    <a:prstGeom prst="rect">
                      <a:avLst/>
                    </a:prstGeom>
                    <a:noFill/>
                    <a:ln w="9525">
                      <a:noFill/>
                      <a:miter lim="800000"/>
                      <a:headEnd/>
                      <a:tailEnd/>
                    </a:ln>
                  </pic:spPr>
                </pic:pic>
              </a:graphicData>
            </a:graphic>
          </wp:inline>
        </w:drawing>
      </w:r>
    </w:p>
    <w:p w14:paraId="605E0B05" w14:textId="77777777" w:rsidR="006F2B87" w:rsidRDefault="003D6C1D">
      <w:pPr>
        <w:pStyle w:val="ImageCaption"/>
      </w:pPr>
      <w:r>
        <w:t xml:space="preserve">Relative risks of </w:t>
      </w:r>
      <w:proofErr w:type="spellStart"/>
      <w:r>
        <w:t>tertiles</w:t>
      </w:r>
      <w:proofErr w:type="spellEnd"/>
      <w:r>
        <w:t xml:space="preserve"> of D6D and CRP with CAD. Ranges above the 1.0 line (dashed horizontal line) are considered statistically </w:t>
      </w:r>
      <w:commentRangeStart w:id="21"/>
      <w:r>
        <w:t>significant</w:t>
      </w:r>
      <w:commentRangeEnd w:id="21"/>
      <w:r w:rsidR="00AB1092">
        <w:rPr>
          <w:rStyle w:val="CommentReference"/>
          <w:i w:val="0"/>
        </w:rPr>
        <w:commentReference w:id="21"/>
      </w:r>
      <w:r>
        <w:t>.</w:t>
      </w:r>
    </w:p>
    <w:p w14:paraId="12D9A59F" w14:textId="77777777" w:rsidR="006F2B87" w:rsidRDefault="003D6C1D">
      <w:pPr>
        <w:pStyle w:val="Heading3"/>
      </w:pPr>
      <w:bookmarkStart w:id="22" w:name="questions"/>
      <w:bookmarkEnd w:id="22"/>
      <w:r>
        <w:t>Questions:</w:t>
      </w:r>
    </w:p>
    <w:p w14:paraId="42B38054" w14:textId="77777777" w:rsidR="006F2B87" w:rsidRDefault="003D6C1D">
      <w:pPr>
        <w:numPr>
          <w:ilvl w:val="0"/>
          <w:numId w:val="1"/>
        </w:numPr>
      </w:pPr>
      <w:r>
        <w:t>Describe the results in Table 1 and Figure 1. (Value 4/50)</w:t>
      </w:r>
    </w:p>
    <w:p w14:paraId="7B4EFFDD" w14:textId="77777777" w:rsidR="006F2B87" w:rsidRDefault="003D6C1D">
      <w:pPr>
        <w:numPr>
          <w:ilvl w:val="0"/>
          <w:numId w:val="1"/>
        </w:numPr>
      </w:pPr>
      <w:r>
        <w:t>Drawing on information from the Background and the data in Table 1 and Figure 1, discuss a potential mechanism for how dietary PUFA may influence the risk for developing CAD. (Value 6/50)</w:t>
      </w:r>
    </w:p>
    <w:p w14:paraId="20BAA9F6" w14:textId="77777777" w:rsidR="006F2B87" w:rsidRDefault="006F2B87"/>
    <w:p w14:paraId="341712C4" w14:textId="77777777" w:rsidR="006F2B87" w:rsidRDefault="003D6C1D">
      <w:pPr>
        <w:pStyle w:val="Heading3"/>
      </w:pPr>
      <w:bookmarkStart w:id="23" w:name="study-2-value-4050"/>
      <w:bookmarkEnd w:id="23"/>
      <w:r>
        <w:t>Study 2 (Value 40/50):</w:t>
      </w:r>
    </w:p>
    <w:p w14:paraId="7437BF38" w14:textId="77777777" w:rsidR="006F2B87" w:rsidRDefault="003D6C1D">
      <w:r>
        <w:t xml:space="preserve">There is some public health concern that the ratio of dietary n-6 to n-3 FA is important for cardiovascular health, particularly in regard to Western style diets. It is generally argued that the North American diet is too high in n-6 relative to n-3 FA. </w:t>
      </w:r>
      <w:r>
        <w:lastRenderedPageBreak/>
        <w:t xml:space="preserve">Therefore, a community intervention was conducted over one year in the US to determine the effectiveness of strategies that aim to reduce dietary n-6 PUFA (indicated as the "Low" group). A nearby community with similar characteristics as the intervention community was used as the control group (indicated as the "High" group). </w:t>
      </w:r>
      <w:del w:id="24" w:author="carol.greenwood" w:date="2014-11-01T14:51:00Z">
        <w:r w:rsidDel="003D6C1D">
          <w:delText>Body mass index</w:delText>
        </w:r>
      </w:del>
      <w:ins w:id="25" w:author="carol.greenwood" w:date="2014-11-01T14:51:00Z">
        <w:r>
          <w:t>BMI</w:t>
        </w:r>
      </w:ins>
      <w:r>
        <w:t>, dietary intake, and blood samples were collected from each participant. Blood samples were used to measure CRP and serum FA</w:t>
      </w:r>
      <w:ins w:id="26" w:author="carol.greenwood" w:date="2014-11-01T14:51:00Z">
        <w:r>
          <w:t xml:space="preserve"> levels</w:t>
        </w:r>
      </w:ins>
      <w:r>
        <w:t>.</w:t>
      </w:r>
    </w:p>
    <w:p w14:paraId="19AFB544" w14:textId="77777777" w:rsidR="006F2B87" w:rsidRDefault="003D6C1D">
      <w:r>
        <w:t xml:space="preserve">The field of </w:t>
      </w:r>
      <w:proofErr w:type="spellStart"/>
      <w:r>
        <w:t>nutrigenomics</w:t>
      </w:r>
      <w:proofErr w:type="spellEnd"/>
      <w:r>
        <w:t xml:space="preserve"> has revealed several candidate genes that may influence FA metabolism. Th</w:t>
      </w:r>
      <w:ins w:id="27" w:author="carol.greenwood" w:date="2014-11-01T14:51:00Z">
        <w:r>
          <w:t>is</w:t>
        </w:r>
      </w:ins>
      <w:del w:id="28" w:author="carol.greenwood" w:date="2014-11-01T14:51:00Z">
        <w:r w:rsidDel="003D6C1D">
          <w:delText>ese</w:delText>
        </w:r>
      </w:del>
      <w:r>
        <w:t xml:space="preserve"> group of alleles, called the </w:t>
      </w:r>
      <w:r>
        <w:rPr>
          <w:i/>
        </w:rPr>
        <w:t>FADS</w:t>
      </w:r>
      <w:r>
        <w:t xml:space="preserve"> gene cluster, ha</w:t>
      </w:r>
      <w:ins w:id="29" w:author="carol.greenwood" w:date="2014-11-01T14:52:00Z">
        <w:r>
          <w:t>s</w:t>
        </w:r>
      </w:ins>
      <w:del w:id="30" w:author="carol.greenwood" w:date="2014-11-01T14:52:00Z">
        <w:r w:rsidDel="003D6C1D">
          <w:delText>ve</w:delText>
        </w:r>
      </w:del>
      <w:r>
        <w:t xml:space="preserve"> been associated with modulation in D6D activity. Therefore, a cheek swab was taken to extract DNA to quantify the gene cluster in the participants, who were then classified as "Low" if they had &lt;4 </w:t>
      </w:r>
      <w:r>
        <w:rPr>
          <w:i/>
        </w:rPr>
        <w:t>FADS</w:t>
      </w:r>
      <w:r>
        <w:t xml:space="preserve"> alleles present and "High" if they had &gt;4 </w:t>
      </w:r>
      <w:r>
        <w:rPr>
          <w:i/>
        </w:rPr>
        <w:t>FADS</w:t>
      </w:r>
      <w:r>
        <w:t xml:space="preserve"> alleles </w:t>
      </w:r>
      <w:commentRangeStart w:id="31"/>
      <w:r>
        <w:t>present</w:t>
      </w:r>
      <w:commentRangeEnd w:id="31"/>
      <w:r w:rsidR="00AB1092">
        <w:rPr>
          <w:rStyle w:val="CommentReference"/>
        </w:rPr>
        <w:commentReference w:id="31"/>
      </w:r>
      <w:r>
        <w:t>.</w:t>
      </w:r>
    </w:p>
    <w:p w14:paraId="04C9B72A" w14:textId="77777777" w:rsidR="006F2B87" w:rsidRDefault="003D6C1D">
      <w:r>
        <w:t>There were no significant differences in BMI and dietary intake of n-3 FA between the two groups. However, dietary n-6 did decrease in the intervention group, suggesting good participation in the intervention.</w:t>
      </w:r>
    </w:p>
    <w:tbl>
      <w:tblPr>
        <w:tblW w:w="8640" w:type="dxa"/>
        <w:tblBorders>
          <w:top w:val="nil"/>
          <w:left w:val="nil"/>
          <w:bottom w:val="single" w:sz="6" w:space="0" w:color="000001"/>
          <w:right w:val="nil"/>
          <w:insideH w:val="single" w:sz="6" w:space="0" w:color="000001"/>
          <w:insideV w:val="nil"/>
        </w:tblBorders>
        <w:tblLook w:val="04A0" w:firstRow="1" w:lastRow="0" w:firstColumn="1" w:lastColumn="0" w:noHBand="0" w:noVBand="1"/>
      </w:tblPr>
      <w:tblGrid>
        <w:gridCol w:w="2880"/>
        <w:gridCol w:w="2880"/>
        <w:gridCol w:w="2880"/>
      </w:tblGrid>
      <w:tr w:rsidR="006F2B87" w14:paraId="6DF393CF" w14:textId="77777777">
        <w:tc>
          <w:tcPr>
            <w:tcW w:w="2880" w:type="dxa"/>
            <w:tcBorders>
              <w:top w:val="nil"/>
              <w:left w:val="nil"/>
              <w:bottom w:val="single" w:sz="6" w:space="0" w:color="000001"/>
              <w:right w:val="nil"/>
            </w:tcBorders>
            <w:shd w:val="clear" w:color="auto" w:fill="auto"/>
            <w:vAlign w:val="bottom"/>
          </w:tcPr>
          <w:p w14:paraId="49848858" w14:textId="77777777" w:rsidR="006F2B87" w:rsidRDefault="006F2B87">
            <w:pPr>
              <w:pStyle w:val="Compact"/>
            </w:pPr>
            <w:bookmarkStart w:id="32" w:name="_GoBack" w:colFirst="3" w:colLast="3"/>
          </w:p>
        </w:tc>
        <w:tc>
          <w:tcPr>
            <w:tcW w:w="2880" w:type="dxa"/>
            <w:tcBorders>
              <w:top w:val="nil"/>
              <w:left w:val="nil"/>
              <w:bottom w:val="single" w:sz="6" w:space="0" w:color="000001"/>
              <w:right w:val="nil"/>
            </w:tcBorders>
            <w:shd w:val="clear" w:color="auto" w:fill="auto"/>
            <w:vAlign w:val="bottom"/>
          </w:tcPr>
          <w:p w14:paraId="7C6F79BF" w14:textId="77777777" w:rsidR="006F2B87" w:rsidRDefault="003D6C1D">
            <w:pPr>
              <w:pStyle w:val="Compact"/>
            </w:pPr>
            <w:r>
              <w:t>Low FADS alleles</w:t>
            </w:r>
          </w:p>
        </w:tc>
        <w:tc>
          <w:tcPr>
            <w:tcW w:w="2880" w:type="dxa"/>
            <w:tcBorders>
              <w:top w:val="nil"/>
              <w:left w:val="nil"/>
              <w:bottom w:val="single" w:sz="6" w:space="0" w:color="000001"/>
              <w:right w:val="nil"/>
            </w:tcBorders>
            <w:shd w:val="clear" w:color="auto" w:fill="auto"/>
            <w:vAlign w:val="bottom"/>
          </w:tcPr>
          <w:p w14:paraId="5B9E9629" w14:textId="77777777" w:rsidR="006F2B87" w:rsidRDefault="003D6C1D">
            <w:pPr>
              <w:pStyle w:val="Compact"/>
            </w:pPr>
            <w:r>
              <w:t>High FADS alleles</w:t>
            </w:r>
          </w:p>
        </w:tc>
      </w:tr>
      <w:tr w:rsidR="006F2B87" w14:paraId="46DCB99D" w14:textId="77777777">
        <w:tc>
          <w:tcPr>
            <w:tcW w:w="2880" w:type="dxa"/>
            <w:tcBorders>
              <w:top w:val="nil"/>
              <w:left w:val="nil"/>
              <w:bottom w:val="nil"/>
              <w:right w:val="nil"/>
            </w:tcBorders>
            <w:shd w:val="clear" w:color="auto" w:fill="auto"/>
          </w:tcPr>
          <w:p w14:paraId="347A6223" w14:textId="77777777" w:rsidR="006F2B87" w:rsidRDefault="003D6C1D">
            <w:pPr>
              <w:pStyle w:val="Compact"/>
            </w:pPr>
            <w:r>
              <w:t>Serum LA (g/100 g)</w:t>
            </w:r>
          </w:p>
        </w:tc>
        <w:tc>
          <w:tcPr>
            <w:tcW w:w="2880" w:type="dxa"/>
            <w:tcBorders>
              <w:top w:val="nil"/>
              <w:left w:val="nil"/>
              <w:bottom w:val="nil"/>
              <w:right w:val="nil"/>
            </w:tcBorders>
            <w:shd w:val="clear" w:color="auto" w:fill="auto"/>
          </w:tcPr>
          <w:p w14:paraId="5613AEF5" w14:textId="77777777" w:rsidR="006F2B87" w:rsidRDefault="003D6C1D">
            <w:pPr>
              <w:pStyle w:val="Compact"/>
            </w:pPr>
            <w:r>
              <w:t>12.2 (1.54)</w:t>
            </w:r>
          </w:p>
        </w:tc>
        <w:tc>
          <w:tcPr>
            <w:tcW w:w="2880" w:type="dxa"/>
            <w:tcBorders>
              <w:top w:val="nil"/>
              <w:left w:val="nil"/>
              <w:bottom w:val="nil"/>
              <w:right w:val="nil"/>
            </w:tcBorders>
            <w:shd w:val="clear" w:color="auto" w:fill="auto"/>
          </w:tcPr>
          <w:p w14:paraId="4C2BC977" w14:textId="77777777" w:rsidR="006F2B87" w:rsidRDefault="003D6C1D">
            <w:pPr>
              <w:pStyle w:val="Compact"/>
            </w:pPr>
            <w:r>
              <w:t>9.96 (1.10)*</w:t>
            </w:r>
          </w:p>
        </w:tc>
      </w:tr>
      <w:bookmarkEnd w:id="32"/>
      <w:tr w:rsidR="006F2B87" w14:paraId="6CB4D0D9" w14:textId="77777777">
        <w:tc>
          <w:tcPr>
            <w:tcW w:w="2880" w:type="dxa"/>
            <w:tcBorders>
              <w:top w:val="nil"/>
              <w:left w:val="nil"/>
              <w:bottom w:val="nil"/>
              <w:right w:val="nil"/>
            </w:tcBorders>
            <w:shd w:val="clear" w:color="auto" w:fill="auto"/>
          </w:tcPr>
          <w:p w14:paraId="1CC99EA5" w14:textId="77777777" w:rsidR="006F2B87" w:rsidRDefault="003D6C1D">
            <w:pPr>
              <w:pStyle w:val="Compact"/>
            </w:pPr>
            <w:r>
              <w:t>Serum ARA (g/100 g)</w:t>
            </w:r>
          </w:p>
        </w:tc>
        <w:tc>
          <w:tcPr>
            <w:tcW w:w="2880" w:type="dxa"/>
            <w:tcBorders>
              <w:top w:val="nil"/>
              <w:left w:val="nil"/>
              <w:bottom w:val="nil"/>
              <w:right w:val="nil"/>
            </w:tcBorders>
            <w:shd w:val="clear" w:color="auto" w:fill="auto"/>
          </w:tcPr>
          <w:p w14:paraId="7DD7D4EA" w14:textId="77777777" w:rsidR="006F2B87" w:rsidRDefault="003D6C1D">
            <w:pPr>
              <w:pStyle w:val="Compact"/>
            </w:pPr>
            <w:r>
              <w:t>18.54 (2.08)</w:t>
            </w:r>
          </w:p>
        </w:tc>
        <w:tc>
          <w:tcPr>
            <w:tcW w:w="2880" w:type="dxa"/>
            <w:tcBorders>
              <w:top w:val="nil"/>
              <w:left w:val="nil"/>
              <w:bottom w:val="nil"/>
              <w:right w:val="nil"/>
            </w:tcBorders>
            <w:shd w:val="clear" w:color="auto" w:fill="auto"/>
          </w:tcPr>
          <w:p w14:paraId="5C0FFEF4" w14:textId="77777777" w:rsidR="006F2B87" w:rsidRDefault="003D6C1D">
            <w:pPr>
              <w:pStyle w:val="Compact"/>
            </w:pPr>
            <w:r>
              <w:t>20.19 (1.98)*</w:t>
            </w:r>
          </w:p>
        </w:tc>
      </w:tr>
      <w:tr w:rsidR="006F2B87" w14:paraId="73B5032C" w14:textId="77777777">
        <w:tc>
          <w:tcPr>
            <w:tcW w:w="2880" w:type="dxa"/>
            <w:tcBorders>
              <w:top w:val="nil"/>
              <w:left w:val="nil"/>
              <w:bottom w:val="nil"/>
              <w:right w:val="nil"/>
            </w:tcBorders>
            <w:shd w:val="clear" w:color="auto" w:fill="auto"/>
          </w:tcPr>
          <w:p w14:paraId="6FBCF87C" w14:textId="77777777" w:rsidR="006F2B87" w:rsidRDefault="003D6C1D">
            <w:pPr>
              <w:pStyle w:val="Compact"/>
            </w:pPr>
            <w:r>
              <w:t>Serum ALA (g/100 g)</w:t>
            </w:r>
          </w:p>
        </w:tc>
        <w:tc>
          <w:tcPr>
            <w:tcW w:w="2880" w:type="dxa"/>
            <w:tcBorders>
              <w:top w:val="nil"/>
              <w:left w:val="nil"/>
              <w:bottom w:val="nil"/>
              <w:right w:val="nil"/>
            </w:tcBorders>
            <w:shd w:val="clear" w:color="auto" w:fill="auto"/>
          </w:tcPr>
          <w:p w14:paraId="3F959D5D" w14:textId="77777777" w:rsidR="006F2B87" w:rsidRDefault="003D6C1D">
            <w:pPr>
              <w:pStyle w:val="Compact"/>
            </w:pPr>
            <w:r>
              <w:t>0.11 (0.02)</w:t>
            </w:r>
          </w:p>
        </w:tc>
        <w:tc>
          <w:tcPr>
            <w:tcW w:w="2880" w:type="dxa"/>
            <w:tcBorders>
              <w:top w:val="nil"/>
              <w:left w:val="nil"/>
              <w:bottom w:val="nil"/>
              <w:right w:val="nil"/>
            </w:tcBorders>
            <w:shd w:val="clear" w:color="auto" w:fill="auto"/>
          </w:tcPr>
          <w:p w14:paraId="69C2DD69" w14:textId="77777777" w:rsidR="006F2B87" w:rsidRDefault="003D6C1D">
            <w:pPr>
              <w:pStyle w:val="Compact"/>
            </w:pPr>
            <w:r>
              <w:t>0.09 (0.01)*</w:t>
            </w:r>
          </w:p>
        </w:tc>
      </w:tr>
      <w:tr w:rsidR="006F2B87" w14:paraId="49F2968D" w14:textId="77777777">
        <w:tc>
          <w:tcPr>
            <w:tcW w:w="2880" w:type="dxa"/>
            <w:tcBorders>
              <w:top w:val="nil"/>
              <w:left w:val="nil"/>
              <w:bottom w:val="nil"/>
              <w:right w:val="nil"/>
            </w:tcBorders>
            <w:shd w:val="clear" w:color="auto" w:fill="auto"/>
          </w:tcPr>
          <w:p w14:paraId="02479CC2" w14:textId="77777777" w:rsidR="006F2B87" w:rsidRDefault="003D6C1D">
            <w:pPr>
              <w:pStyle w:val="Compact"/>
            </w:pPr>
            <w:r>
              <w:t>Serum EPA+DHA (g/100 g)</w:t>
            </w:r>
          </w:p>
        </w:tc>
        <w:tc>
          <w:tcPr>
            <w:tcW w:w="2880" w:type="dxa"/>
            <w:tcBorders>
              <w:top w:val="nil"/>
              <w:left w:val="nil"/>
              <w:bottom w:val="nil"/>
              <w:right w:val="nil"/>
            </w:tcBorders>
            <w:shd w:val="clear" w:color="auto" w:fill="auto"/>
          </w:tcPr>
          <w:p w14:paraId="10557600" w14:textId="77777777" w:rsidR="006F2B87" w:rsidRDefault="003D6C1D">
            <w:pPr>
              <w:pStyle w:val="Compact"/>
            </w:pPr>
            <w:r>
              <w:t>7.33 (1.45)</w:t>
            </w:r>
          </w:p>
        </w:tc>
        <w:tc>
          <w:tcPr>
            <w:tcW w:w="2880" w:type="dxa"/>
            <w:tcBorders>
              <w:top w:val="nil"/>
              <w:left w:val="nil"/>
              <w:bottom w:val="nil"/>
              <w:right w:val="nil"/>
            </w:tcBorders>
            <w:shd w:val="clear" w:color="auto" w:fill="auto"/>
          </w:tcPr>
          <w:p w14:paraId="399CA855" w14:textId="77777777" w:rsidR="006F2B87" w:rsidRDefault="003D6C1D">
            <w:pPr>
              <w:pStyle w:val="Compact"/>
            </w:pPr>
            <w:r>
              <w:t>7.78 (1.23)*</w:t>
            </w:r>
          </w:p>
        </w:tc>
      </w:tr>
    </w:tbl>
    <w:p w14:paraId="7A86789C" w14:textId="77777777" w:rsidR="006F2B87" w:rsidRDefault="003D6C1D">
      <w:pPr>
        <w:pStyle w:val="TableCaption"/>
      </w:pPr>
      <w:r>
        <w:t>Differences between a low number of FADS alleles and a high number of FADS alleles before the intervention.</w:t>
      </w:r>
    </w:p>
    <w:p w14:paraId="13CDED43" w14:textId="77777777" w:rsidR="006F2B87" w:rsidRDefault="003D6C1D">
      <w:pPr>
        <w:rPr>
          <w:i/>
        </w:rPr>
      </w:pPr>
      <w:r>
        <w:rPr>
          <w:i/>
        </w:rPr>
        <w:t>* indicates significantly different (p&lt;0.05) from participants with "Low" FADS alleles.</w:t>
      </w:r>
    </w:p>
    <w:p w14:paraId="5E13EF17" w14:textId="77777777" w:rsidR="006F2B87" w:rsidRDefault="003D6C1D">
      <w:pPr>
        <w:pStyle w:val="Heading3"/>
      </w:pPr>
      <w:bookmarkStart w:id="33" w:name="questions-1"/>
      <w:bookmarkEnd w:id="33"/>
      <w:r>
        <w:t>Questions:</w:t>
      </w:r>
    </w:p>
    <w:p w14:paraId="3DC837B2" w14:textId="77777777" w:rsidR="006F2B87" w:rsidRDefault="003D6C1D">
      <w:pPr>
        <w:numPr>
          <w:ilvl w:val="0"/>
          <w:numId w:val="2"/>
        </w:numPr>
      </w:pPr>
      <w:r>
        <w:t>Describe the results of Table 2. (Value 2/50)</w:t>
      </w:r>
    </w:p>
    <w:p w14:paraId="450D888C" w14:textId="77777777" w:rsidR="006F2B87" w:rsidRDefault="003D6C1D">
      <w:pPr>
        <w:numPr>
          <w:ilvl w:val="0"/>
          <w:numId w:val="2"/>
        </w:numPr>
      </w:pPr>
      <w:r>
        <w:t xml:space="preserve">Using the Background information and the data from Table 2, discuss how the </w:t>
      </w:r>
      <w:r>
        <w:rPr>
          <w:i/>
        </w:rPr>
        <w:t>FADS</w:t>
      </w:r>
      <w:r>
        <w:t xml:space="preserve"> gene cluster is influencing D6D activity. Assume that dietary intake of n-6 and n-3 FA did not differ between groups at the baseline measurements. (Value 5/50)</w:t>
      </w:r>
    </w:p>
    <w:p w14:paraId="333C3761" w14:textId="77777777" w:rsidR="006F2B87" w:rsidRDefault="003D6C1D">
      <w:pPr>
        <w:numPr>
          <w:ilvl w:val="0"/>
          <w:numId w:val="2"/>
        </w:numPr>
      </w:pPr>
      <w:r>
        <w:t>Describe the results of Figure 2. (Value 2/50)</w:t>
      </w:r>
    </w:p>
    <w:p w14:paraId="282559E2" w14:textId="77777777" w:rsidR="006F2B87" w:rsidRDefault="003D6C1D">
      <w:pPr>
        <w:numPr>
          <w:ilvl w:val="0"/>
          <w:numId w:val="2"/>
        </w:numPr>
      </w:pPr>
      <w:r>
        <w:t xml:space="preserve">Using </w:t>
      </w:r>
      <w:r>
        <w:rPr>
          <w:b/>
        </w:rPr>
        <w:t>all</w:t>
      </w:r>
      <w:r>
        <w:t xml:space="preserve"> information and data up to this point, discuss how the </w:t>
      </w:r>
      <w:r>
        <w:rPr>
          <w:i/>
        </w:rPr>
        <w:t>FADS</w:t>
      </w:r>
      <w:r>
        <w:t xml:space="preserve"> gene cluster may influence the risk for CAD. (Value 6/50)</w:t>
      </w:r>
    </w:p>
    <w:p w14:paraId="3BF5FE2E" w14:textId="77777777" w:rsidR="006F2B87" w:rsidRDefault="003D6C1D">
      <w:pPr>
        <w:numPr>
          <w:ilvl w:val="0"/>
          <w:numId w:val="2"/>
        </w:numPr>
      </w:pPr>
      <w:r>
        <w:t xml:space="preserve">Imagine you are clinician and a patient comes in who has </w:t>
      </w:r>
      <w:del w:id="34" w:author="carol.greenwood" w:date="2014-11-01T14:54:00Z">
        <w:r w:rsidDel="003D6C1D">
          <w:delText xml:space="preserve">has </w:delText>
        </w:r>
      </w:del>
      <w:r>
        <w:t xml:space="preserve">a mixed, but predominately African ancestry. Considering that individuals with African ancestry are more likely to have more alleles of the </w:t>
      </w:r>
      <w:r>
        <w:rPr>
          <w:i/>
        </w:rPr>
        <w:t>FADS</w:t>
      </w:r>
      <w:r>
        <w:t xml:space="preserve"> gene cluster, using the information and data in this exam and your previous knowledge, how could you </w:t>
      </w:r>
      <w:r>
        <w:lastRenderedPageBreak/>
        <w:t>reduce his/her risk for CAD disease? Defend your answer by incorporating data from both studies. (Value 7/50)</w:t>
      </w:r>
    </w:p>
    <w:p w14:paraId="672504B3" w14:textId="77777777" w:rsidR="006F2B87" w:rsidRDefault="003D6C1D">
      <w:pPr>
        <w:numPr>
          <w:ilvl w:val="0"/>
          <w:numId w:val="2"/>
        </w:numPr>
      </w:pPr>
      <w:r>
        <w:t>Given that all of these studies were conducted in Western countries with a high n-6 to n-3 ratio</w:t>
      </w:r>
      <w:del w:id="35" w:author="carol.greenwood" w:date="2014-11-01T14:54:00Z">
        <w:r w:rsidDel="003D6C1D">
          <w:delText>s</w:delText>
        </w:r>
      </w:del>
      <w:r>
        <w:t xml:space="preserve">, discuss how the association between higher D6D activity and CAD risk may differ in countries with a lower dietary n-6 to n-3 ratio (for example, in </w:t>
      </w:r>
      <w:proofErr w:type="spellStart"/>
      <w:r>
        <w:t>Inuits</w:t>
      </w:r>
      <w:proofErr w:type="spellEnd"/>
      <w:r>
        <w:t xml:space="preserve"> consuming a traditional diet). Explain any neutral or positive influences the </w:t>
      </w:r>
      <w:r>
        <w:rPr>
          <w:i/>
        </w:rPr>
        <w:t>FADS</w:t>
      </w:r>
      <w:r>
        <w:t xml:space="preserve"> alleles may have. Defend your answer using your own knowledge, the Background information and the two studies. (Value 8/50)</w:t>
      </w:r>
    </w:p>
    <w:p w14:paraId="123226A4" w14:textId="77777777" w:rsidR="006F2B87" w:rsidRDefault="003D6C1D">
      <w:pPr>
        <w:numPr>
          <w:ilvl w:val="0"/>
          <w:numId w:val="2"/>
        </w:numPr>
      </w:pPr>
      <w:r>
        <w:t xml:space="preserve">A recent large randomized, controlled clinical trial showed no effect of n-3 LC-PUFA supplementation on </w:t>
      </w:r>
      <w:del w:id="36" w:author="carol.greenwood" w:date="2014-11-01T14:55:00Z">
        <w:r w:rsidDel="003D6C1D">
          <w:delText xml:space="preserve">myocardial infarction (a common outcome of </w:delText>
        </w:r>
      </w:del>
      <w:r>
        <w:t>CAD</w:t>
      </w:r>
      <w:del w:id="37" w:author="carol.greenwood" w:date="2014-11-01T14:55:00Z">
        <w:r w:rsidDel="003D6C1D">
          <w:delText>)</w:delText>
        </w:r>
      </w:del>
      <w:r>
        <w:t xml:space="preserve">. Comment on 1) why a clinical trial may not always be able to identify effects with </w:t>
      </w:r>
      <w:ins w:id="38" w:author="carol.greenwood" w:date="2014-11-01T14:56:00Z">
        <w:r>
          <w:t xml:space="preserve">nutrient </w:t>
        </w:r>
      </w:ins>
      <w:r>
        <w:t>supplementation in the general population and 2) why targeting only n-3 LC-PUFA may not always be effective. Use your previous knowledge and all the information and data from this exam. (Value 10/50)</w:t>
      </w:r>
    </w:p>
    <w:p w14:paraId="29010C5D" w14:textId="77777777" w:rsidR="006F2B87" w:rsidRDefault="003D6C1D">
      <w:r>
        <w:rPr>
          <w:noProof/>
          <w:lang w:val="en-CA" w:eastAsia="en-CA"/>
        </w:rPr>
        <w:drawing>
          <wp:inline distT="0" distB="0" distL="114935" distR="114935" wp14:anchorId="018D8A54" wp14:editId="2E0069E5">
            <wp:extent cx="5440680" cy="296735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8" cstate="print"/>
                    <a:stretch>
                      <a:fillRect/>
                    </a:stretch>
                  </pic:blipFill>
                  <pic:spPr bwMode="auto">
                    <a:xfrm>
                      <a:off x="0" y="0"/>
                      <a:ext cx="5440680" cy="2967355"/>
                    </a:xfrm>
                    <a:prstGeom prst="rect">
                      <a:avLst/>
                    </a:prstGeom>
                    <a:noFill/>
                    <a:ln w="9525">
                      <a:noFill/>
                      <a:miter lim="800000"/>
                      <a:headEnd/>
                      <a:tailEnd/>
                    </a:ln>
                  </pic:spPr>
                </pic:pic>
              </a:graphicData>
            </a:graphic>
          </wp:inline>
        </w:drawing>
      </w:r>
    </w:p>
    <w:p w14:paraId="28441AC3" w14:textId="77777777" w:rsidR="006F2B87" w:rsidRDefault="003D6C1D">
      <w:pPr>
        <w:pStyle w:val="ImageCaption"/>
      </w:pPr>
      <w:r>
        <w:t>Effect of intervention on participants with either a low or a high number of FADS alleles. LL = low n-6 (intervention) and &lt;4 FADS alleles (low); LH = low n-6 (intervention) and &gt;4 FADS alleles (high); HL = high n-6 (control) and &lt;4 FADS alleles (low); HH = high n-6 (control) and &gt;4 FADS alleles (high).</w:t>
      </w:r>
    </w:p>
    <w:sectPr w:rsidR="006F2B87" w:rsidSect="006F2B87">
      <w:pgSz w:w="12240" w:h="15840"/>
      <w:pgMar w:top="1440" w:right="1800" w:bottom="1440" w:left="1800" w:header="0" w:footer="0" w:gutter="0"/>
      <w:cols w:space="720"/>
      <w:formProt w:val="0"/>
      <w:docGrid w:linePitch="240" w:charSpace="-6145"/>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carol.greenwood" w:date="2014-11-01T14:39:00Z" w:initials="ceg">
    <w:p w14:paraId="20483E12" w14:textId="77777777" w:rsidR="005928BB" w:rsidRDefault="005928BB">
      <w:pPr>
        <w:pStyle w:val="CommentText"/>
      </w:pPr>
      <w:r>
        <w:rPr>
          <w:rStyle w:val="CommentReference"/>
        </w:rPr>
        <w:annotationRef/>
      </w:r>
      <w:r>
        <w:t xml:space="preserve">Just trying to cut </w:t>
      </w:r>
      <w:proofErr w:type="spellStart"/>
      <w:r>
        <w:t>downon</w:t>
      </w:r>
      <w:proofErr w:type="spellEnd"/>
      <w:r>
        <w:t xml:space="preserve"> terminology so that this does not trip up students.</w:t>
      </w:r>
    </w:p>
  </w:comment>
  <w:comment w:id="5" w:author="Carly" w:date="2014-11-02T20:54:00Z" w:initials="C">
    <w:p w14:paraId="0E820AE3" w14:textId="77777777" w:rsidR="00AB1092" w:rsidRDefault="00AB1092">
      <w:pPr>
        <w:pStyle w:val="CommentText"/>
      </w:pPr>
      <w:r>
        <w:rPr>
          <w:rStyle w:val="CommentReference"/>
        </w:rPr>
        <w:annotationRef/>
      </w:r>
      <w:r>
        <w:t xml:space="preserve">Does “equivalent” mean that they have similar functions </w:t>
      </w:r>
      <w:proofErr w:type="spellStart"/>
      <w:r>
        <w:t>ie</w:t>
      </w:r>
      <w:proofErr w:type="spellEnd"/>
      <w:r>
        <w:t>. Both precursors to anti-inflammatory molecules?</w:t>
      </w:r>
    </w:p>
  </w:comment>
  <w:comment w:id="14" w:author="Carly" w:date="2014-11-02T20:57:00Z" w:initials="C">
    <w:p w14:paraId="2DE871D8" w14:textId="77777777" w:rsidR="00AB1092" w:rsidRDefault="00AB1092">
      <w:pPr>
        <w:pStyle w:val="CommentText"/>
      </w:pPr>
      <w:r>
        <w:rPr>
          <w:rStyle w:val="CommentReference"/>
        </w:rPr>
        <w:annotationRef/>
      </w:r>
      <w:r>
        <w:t>Do we need to mention something about the relationship?</w:t>
      </w:r>
    </w:p>
    <w:p w14:paraId="49643AF8" w14:textId="77777777" w:rsidR="00AB1092" w:rsidRDefault="00AB1092">
      <w:pPr>
        <w:pStyle w:val="CommentText"/>
      </w:pPr>
      <w:proofErr w:type="spellStart"/>
      <w:r>
        <w:t>Ie</w:t>
      </w:r>
      <w:proofErr w:type="spellEnd"/>
      <w:r>
        <w:t>. Do higher levels of CRP indicate higher systemic inflammation serum FA and D6D?</w:t>
      </w:r>
    </w:p>
    <w:p w14:paraId="25370B38" w14:textId="77777777" w:rsidR="00AB1092" w:rsidRDefault="00AB1092">
      <w:pPr>
        <w:pStyle w:val="CommentText"/>
      </w:pPr>
      <w:r>
        <w:t>Also, should there be a comma between systemic inflammation and serum FA (</w:t>
      </w:r>
      <w:proofErr w:type="spellStart"/>
      <w:r>
        <w:t>ie</w:t>
      </w:r>
      <w:proofErr w:type="spellEnd"/>
      <w:r>
        <w:t xml:space="preserve"> are they two different measures, or one?)</w:t>
      </w:r>
    </w:p>
  </w:comment>
  <w:comment w:id="18" w:author="Carly" w:date="2014-11-02T21:00:00Z" w:initials="C">
    <w:p w14:paraId="4BB635FD" w14:textId="77777777" w:rsidR="00AB1092" w:rsidRDefault="00AB1092">
      <w:pPr>
        <w:pStyle w:val="CommentText"/>
      </w:pPr>
      <w:r>
        <w:rPr>
          <w:rStyle w:val="CommentReference"/>
        </w:rPr>
        <w:annotationRef/>
      </w:r>
      <w:r w:rsidR="005D4FEC">
        <w:t xml:space="preserve">Perhaps it is just my misunderstanding, but when I read this sentence, </w:t>
      </w:r>
      <w:proofErr w:type="gramStart"/>
      <w:r w:rsidR="005D4FEC">
        <w:t xml:space="preserve">it </w:t>
      </w:r>
      <w:r>
        <w:t xml:space="preserve"> doesn’t</w:t>
      </w:r>
      <w:proofErr w:type="gramEnd"/>
      <w:r>
        <w:t xml:space="preserve">  read clearly</w:t>
      </w:r>
    </w:p>
  </w:comment>
  <w:comment w:id="21" w:author="Carly" w:date="2014-11-02T21:03:00Z" w:initials="C">
    <w:p w14:paraId="2842122A" w14:textId="77777777" w:rsidR="00AB1092" w:rsidRDefault="00AB1092">
      <w:pPr>
        <w:pStyle w:val="CommentText"/>
      </w:pPr>
      <w:r>
        <w:rPr>
          <w:rStyle w:val="CommentReference"/>
        </w:rPr>
        <w:annotationRef/>
      </w:r>
      <w:r>
        <w:t>The mid value for CRP would not be significant. Is this correct?</w:t>
      </w:r>
    </w:p>
    <w:p w14:paraId="09BF9447" w14:textId="77777777" w:rsidR="005D4FEC" w:rsidRDefault="005D4FEC">
      <w:pPr>
        <w:pStyle w:val="CommentText"/>
      </w:pPr>
      <w:r>
        <w:t xml:space="preserve">Just want to make sure it isn’t one of those borderline significances that students may get confused by </w:t>
      </w:r>
      <w:r>
        <w:sym w:font="Wingdings" w:char="F04A"/>
      </w:r>
    </w:p>
  </w:comment>
  <w:comment w:id="31" w:author="Carly" w:date="2014-11-02T21:06:00Z" w:initials="C">
    <w:p w14:paraId="15A8120E" w14:textId="77777777" w:rsidR="00AB1092" w:rsidRDefault="00AB1092">
      <w:pPr>
        <w:pStyle w:val="CommentText"/>
      </w:pPr>
      <w:r>
        <w:rPr>
          <w:rStyle w:val="CommentReference"/>
        </w:rPr>
        <w:annotationRef/>
      </w:r>
      <w:r>
        <w:t xml:space="preserve">Do you think that it may get confusing to have both the n-6 PUFA </w:t>
      </w:r>
      <w:r w:rsidR="005D4FEC">
        <w:t xml:space="preserve">groups labelled </w:t>
      </w:r>
      <w:r>
        <w:t xml:space="preserve">high and low as well as FADs </w:t>
      </w:r>
      <w:r w:rsidR="005D4FEC">
        <w:t xml:space="preserve">groups labelled </w:t>
      </w:r>
      <w:r>
        <w:t>high and low? I am just thinking that because this is an exam students may be rushing and therefore not clearly indicating the difference between which high or low group they are referring to in their answer and this may make it harder to mark. Maybe we can change the name of one set?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0483E12" w15:done="0"/>
  <w15:commentEx w15:paraId="0E820AE3" w15:done="0"/>
  <w15:commentEx w15:paraId="25370B38" w15:done="0"/>
  <w15:commentEx w15:paraId="4BB635FD" w15:done="0"/>
  <w15:commentEx w15:paraId="09BF9447" w15:done="0"/>
  <w15:commentEx w15:paraId="15A8120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Droid Sans Fallback">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Liberation Sans">
    <w:altName w:val="Arial"/>
    <w:charset w:val="01"/>
    <w:family w:val="swiss"/>
    <w:pitch w:val="variable"/>
  </w:font>
  <w:font w:name="FreeSan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BE4B53"/>
    <w:multiLevelType w:val="multilevel"/>
    <w:tmpl w:val="CC9886C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4DBE3A31"/>
    <w:multiLevelType w:val="multilevel"/>
    <w:tmpl w:val="5C6C08A6"/>
    <w:lvl w:ilvl="0">
      <w:start w:val="3"/>
      <w:numFmt w:val="decimal"/>
      <w:lvlText w:val=""/>
      <w:lvlJc w:val="left"/>
      <w:pPr>
        <w:ind w:left="480" w:hanging="480"/>
      </w:pPr>
    </w:lvl>
    <w:lvl w:ilvl="1">
      <w:start w:val="3"/>
      <w:numFmt w:val="decimal"/>
      <w:lvlText w:val="%2"/>
      <w:lvlJc w:val="left"/>
      <w:pPr>
        <w:ind w:left="1200" w:hanging="480"/>
      </w:pPr>
    </w:lvl>
    <w:lvl w:ilvl="2">
      <w:start w:val="3"/>
      <w:numFmt w:val="decimal"/>
      <w:lvlText w:val="%3"/>
      <w:lvlJc w:val="left"/>
      <w:pPr>
        <w:ind w:left="1920" w:hanging="480"/>
      </w:pPr>
    </w:lvl>
    <w:lvl w:ilvl="3">
      <w:start w:val="3"/>
      <w:numFmt w:val="decimal"/>
      <w:lvlText w:val="%4"/>
      <w:lvlJc w:val="left"/>
      <w:pPr>
        <w:ind w:left="2640" w:hanging="480"/>
      </w:pPr>
    </w:lvl>
    <w:lvl w:ilvl="4">
      <w:start w:val="3"/>
      <w:numFmt w:val="decimal"/>
      <w:lvlText w:val="%5"/>
      <w:lvlJc w:val="left"/>
      <w:pPr>
        <w:ind w:left="3360" w:hanging="480"/>
      </w:pPr>
    </w:lvl>
    <w:lvl w:ilvl="5">
      <w:start w:val="3"/>
      <w:numFmt w:val="decimal"/>
      <w:lvlText w:val="%6"/>
      <w:lvlJc w:val="left"/>
      <w:pPr>
        <w:ind w:left="4080" w:hanging="480"/>
      </w:pPr>
    </w:lvl>
    <w:lvl w:ilvl="6">
      <w:start w:val="3"/>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724C238E"/>
    <w:multiLevelType w:val="multilevel"/>
    <w:tmpl w:val="573603E4"/>
    <w:lvl w:ilvl="0">
      <w:start w:val="1"/>
      <w:numFmt w:val="decimal"/>
      <w:lvlText w:val=""/>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arly">
    <w15:presenceInfo w15:providerId="None" w15:userId="Carl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B87"/>
    <w:rsid w:val="003D6C1D"/>
    <w:rsid w:val="005928BB"/>
    <w:rsid w:val="005D4FEC"/>
    <w:rsid w:val="006F2B87"/>
    <w:rsid w:val="00AB1092"/>
    <w:rsid w:val="00E41F5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F0F64"/>
  <w15:docId w15:val="{7F8A0C90-336C-4078-93D0-88FCBAADE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Droid Sans Fallback" w:hAnsi="Cambria" w:cs="Cambria"/>
        <w:sz w:val="24"/>
        <w:szCs w:val="24"/>
        <w:lang w:val="en-US" w:eastAsia="en-US" w:bidi="ar-SA"/>
      </w:rPr>
    </w:rPrDefault>
    <w:pPrDefault/>
  </w:docDefaults>
  <w:latentStyles w:defLockedState="0" w:defUIPriority="0" w:defSemiHidden="0" w:defUnhideWhenUsed="0" w:defQFormat="0" w:count="37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2B87"/>
    <w:pPr>
      <w:suppressAutoHyphens/>
      <w:spacing w:before="180" w:after="180"/>
    </w:pPr>
  </w:style>
  <w:style w:type="paragraph" w:styleId="Heading1">
    <w:name w:val="heading 1"/>
    <w:basedOn w:val="Normal"/>
    <w:next w:val="Normal"/>
    <w:uiPriority w:val="9"/>
    <w:qFormat/>
    <w:rsid w:val="006F2B87"/>
    <w:pPr>
      <w:keepNext/>
      <w:keepLines/>
      <w:spacing w:before="480" w:after="0"/>
      <w:outlineLvl w:val="0"/>
    </w:pPr>
    <w:rPr>
      <w:rFonts w:ascii="Calibri" w:hAnsi="Calibri"/>
      <w:b/>
      <w:bCs/>
      <w:color w:val="345A8A"/>
      <w:sz w:val="32"/>
      <w:szCs w:val="32"/>
    </w:rPr>
  </w:style>
  <w:style w:type="paragraph" w:styleId="Heading2">
    <w:name w:val="heading 2"/>
    <w:basedOn w:val="Normal"/>
    <w:next w:val="Normal"/>
    <w:uiPriority w:val="9"/>
    <w:unhideWhenUsed/>
    <w:qFormat/>
    <w:rsid w:val="006F2B87"/>
    <w:pPr>
      <w:keepNext/>
      <w:keepLines/>
      <w:spacing w:before="200" w:after="0"/>
      <w:outlineLvl w:val="1"/>
    </w:pPr>
    <w:rPr>
      <w:rFonts w:ascii="Calibri" w:hAnsi="Calibri"/>
      <w:b/>
      <w:bCs/>
      <w:color w:val="4F81BD"/>
      <w:sz w:val="32"/>
      <w:szCs w:val="32"/>
    </w:rPr>
  </w:style>
  <w:style w:type="paragraph" w:styleId="Heading3">
    <w:name w:val="heading 3"/>
    <w:basedOn w:val="Normal"/>
    <w:next w:val="Normal"/>
    <w:uiPriority w:val="9"/>
    <w:unhideWhenUsed/>
    <w:qFormat/>
    <w:rsid w:val="006F2B87"/>
    <w:pPr>
      <w:keepNext/>
      <w:keepLines/>
      <w:spacing w:before="200" w:after="0"/>
      <w:outlineLvl w:val="2"/>
    </w:pPr>
    <w:rPr>
      <w:rFonts w:ascii="Calibri" w:hAnsi="Calibri"/>
      <w:b/>
      <w:bCs/>
      <w:color w:val="4F81BD"/>
      <w:sz w:val="28"/>
      <w:szCs w:val="28"/>
    </w:rPr>
  </w:style>
  <w:style w:type="paragraph" w:styleId="Heading4">
    <w:name w:val="heading 4"/>
    <w:basedOn w:val="Normal"/>
    <w:next w:val="Normal"/>
    <w:uiPriority w:val="9"/>
    <w:unhideWhenUsed/>
    <w:qFormat/>
    <w:rsid w:val="006F2B87"/>
    <w:pPr>
      <w:keepNext/>
      <w:keepLines/>
      <w:spacing w:before="200" w:after="0"/>
      <w:outlineLvl w:val="3"/>
    </w:pPr>
    <w:rPr>
      <w:rFonts w:ascii="Calibri" w:hAnsi="Calibri"/>
      <w:b/>
      <w:bCs/>
      <w:color w:val="4F81BD"/>
    </w:rPr>
  </w:style>
  <w:style w:type="paragraph" w:styleId="Heading5">
    <w:name w:val="heading 5"/>
    <w:basedOn w:val="Normal"/>
    <w:next w:val="Normal"/>
    <w:uiPriority w:val="9"/>
    <w:unhideWhenUsed/>
    <w:qFormat/>
    <w:rsid w:val="006F2B87"/>
    <w:pPr>
      <w:keepNext/>
      <w:keepLines/>
      <w:spacing w:before="200" w:after="0"/>
      <w:outlineLvl w:val="4"/>
    </w:pPr>
    <w:rPr>
      <w:rFonts w:ascii="Calibri" w:hAnsi="Calibri"/>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basedOn w:val="DefaultParagraphFont"/>
    <w:link w:val="ImageCaption"/>
    <w:rsid w:val="006F2B87"/>
  </w:style>
  <w:style w:type="character" w:customStyle="1" w:styleId="VerbatimChar">
    <w:name w:val="Verbatim Char"/>
    <w:basedOn w:val="BodyTextChar"/>
    <w:link w:val="SourceCode"/>
    <w:rsid w:val="006F2B87"/>
    <w:rPr>
      <w:rFonts w:ascii="Consolas" w:hAnsi="Consolas"/>
      <w:sz w:val="22"/>
    </w:rPr>
  </w:style>
  <w:style w:type="character" w:customStyle="1" w:styleId="FootnoteRef">
    <w:name w:val="Footnote Ref"/>
    <w:basedOn w:val="BodyTextChar"/>
    <w:rsid w:val="006F2B87"/>
    <w:rPr>
      <w:vertAlign w:val="superscript"/>
    </w:rPr>
  </w:style>
  <w:style w:type="character" w:customStyle="1" w:styleId="Link">
    <w:name w:val="Link"/>
    <w:basedOn w:val="BodyTextChar"/>
    <w:rsid w:val="006F2B87"/>
    <w:rPr>
      <w:color w:val="4F81BD"/>
    </w:rPr>
  </w:style>
  <w:style w:type="character" w:customStyle="1" w:styleId="KeywordTok">
    <w:name w:val="KeywordTok"/>
    <w:basedOn w:val="VerbatimChar"/>
    <w:rsid w:val="006F2B87"/>
    <w:rPr>
      <w:rFonts w:ascii="Consolas" w:hAnsi="Consolas"/>
      <w:b/>
      <w:color w:val="007020"/>
      <w:sz w:val="22"/>
    </w:rPr>
  </w:style>
  <w:style w:type="character" w:customStyle="1" w:styleId="DataTypeTok">
    <w:name w:val="DataTypeTok"/>
    <w:basedOn w:val="VerbatimChar"/>
    <w:rsid w:val="006F2B87"/>
    <w:rPr>
      <w:rFonts w:ascii="Consolas" w:hAnsi="Consolas"/>
      <w:color w:val="902000"/>
      <w:sz w:val="22"/>
    </w:rPr>
  </w:style>
  <w:style w:type="character" w:customStyle="1" w:styleId="DecValTok">
    <w:name w:val="DecValTok"/>
    <w:basedOn w:val="VerbatimChar"/>
    <w:rsid w:val="006F2B87"/>
    <w:rPr>
      <w:rFonts w:ascii="Consolas" w:hAnsi="Consolas"/>
      <w:color w:val="40A070"/>
      <w:sz w:val="22"/>
    </w:rPr>
  </w:style>
  <w:style w:type="character" w:customStyle="1" w:styleId="BaseNTok">
    <w:name w:val="BaseNTok"/>
    <w:basedOn w:val="VerbatimChar"/>
    <w:rsid w:val="006F2B87"/>
    <w:rPr>
      <w:rFonts w:ascii="Consolas" w:hAnsi="Consolas"/>
      <w:color w:val="40A070"/>
      <w:sz w:val="22"/>
    </w:rPr>
  </w:style>
  <w:style w:type="character" w:customStyle="1" w:styleId="FloatTok">
    <w:name w:val="FloatTok"/>
    <w:basedOn w:val="VerbatimChar"/>
    <w:rsid w:val="006F2B87"/>
    <w:rPr>
      <w:rFonts w:ascii="Consolas" w:hAnsi="Consolas"/>
      <w:color w:val="40A070"/>
      <w:sz w:val="22"/>
    </w:rPr>
  </w:style>
  <w:style w:type="character" w:customStyle="1" w:styleId="CharTok">
    <w:name w:val="CharTok"/>
    <w:basedOn w:val="VerbatimChar"/>
    <w:rsid w:val="006F2B87"/>
    <w:rPr>
      <w:rFonts w:ascii="Consolas" w:hAnsi="Consolas"/>
      <w:color w:val="4070A0"/>
      <w:sz w:val="22"/>
    </w:rPr>
  </w:style>
  <w:style w:type="character" w:customStyle="1" w:styleId="StringTok">
    <w:name w:val="StringTok"/>
    <w:basedOn w:val="VerbatimChar"/>
    <w:rsid w:val="006F2B87"/>
    <w:rPr>
      <w:rFonts w:ascii="Consolas" w:hAnsi="Consolas"/>
      <w:color w:val="4070A0"/>
      <w:sz w:val="22"/>
    </w:rPr>
  </w:style>
  <w:style w:type="character" w:customStyle="1" w:styleId="CommentTok">
    <w:name w:val="CommentTok"/>
    <w:basedOn w:val="VerbatimChar"/>
    <w:rsid w:val="006F2B87"/>
    <w:rPr>
      <w:rFonts w:ascii="Consolas" w:hAnsi="Consolas"/>
      <w:i/>
      <w:color w:val="60A0B0"/>
      <w:sz w:val="22"/>
    </w:rPr>
  </w:style>
  <w:style w:type="character" w:customStyle="1" w:styleId="OtherTok">
    <w:name w:val="OtherTok"/>
    <w:basedOn w:val="VerbatimChar"/>
    <w:rsid w:val="006F2B87"/>
    <w:rPr>
      <w:rFonts w:ascii="Consolas" w:hAnsi="Consolas"/>
      <w:color w:val="007020"/>
      <w:sz w:val="22"/>
    </w:rPr>
  </w:style>
  <w:style w:type="character" w:customStyle="1" w:styleId="AlertTok">
    <w:name w:val="AlertTok"/>
    <w:basedOn w:val="VerbatimChar"/>
    <w:rsid w:val="006F2B87"/>
    <w:rPr>
      <w:rFonts w:ascii="Consolas" w:hAnsi="Consolas"/>
      <w:b/>
      <w:color w:val="FF0000"/>
      <w:sz w:val="22"/>
    </w:rPr>
  </w:style>
  <w:style w:type="character" w:customStyle="1" w:styleId="FunctionTok">
    <w:name w:val="FunctionTok"/>
    <w:basedOn w:val="VerbatimChar"/>
    <w:rsid w:val="006F2B87"/>
    <w:rPr>
      <w:rFonts w:ascii="Consolas" w:hAnsi="Consolas"/>
      <w:color w:val="06287E"/>
      <w:sz w:val="22"/>
    </w:rPr>
  </w:style>
  <w:style w:type="character" w:customStyle="1" w:styleId="RegionMarkerTok">
    <w:name w:val="RegionMarkerTok"/>
    <w:basedOn w:val="VerbatimChar"/>
    <w:rsid w:val="006F2B87"/>
    <w:rPr>
      <w:rFonts w:ascii="Consolas" w:hAnsi="Consolas"/>
      <w:sz w:val="22"/>
    </w:rPr>
  </w:style>
  <w:style w:type="character" w:customStyle="1" w:styleId="ErrorTok">
    <w:name w:val="ErrorTok"/>
    <w:basedOn w:val="VerbatimChar"/>
    <w:rsid w:val="006F2B87"/>
    <w:rPr>
      <w:rFonts w:ascii="Consolas" w:hAnsi="Consolas"/>
      <w:b/>
      <w:color w:val="FF0000"/>
      <w:sz w:val="22"/>
    </w:rPr>
  </w:style>
  <w:style w:type="character" w:customStyle="1" w:styleId="NormalTok">
    <w:name w:val="NormalTok"/>
    <w:basedOn w:val="VerbatimChar"/>
    <w:rsid w:val="006F2B87"/>
    <w:rPr>
      <w:rFonts w:ascii="Consolas" w:hAnsi="Consolas"/>
      <w:sz w:val="22"/>
    </w:rPr>
  </w:style>
  <w:style w:type="paragraph" w:customStyle="1" w:styleId="Heading">
    <w:name w:val="Heading"/>
    <w:basedOn w:val="Normal"/>
    <w:next w:val="TextBody"/>
    <w:rsid w:val="006F2B87"/>
    <w:pPr>
      <w:keepNext/>
      <w:spacing w:before="240" w:after="120"/>
    </w:pPr>
    <w:rPr>
      <w:rFonts w:ascii="Liberation Sans" w:hAnsi="Liberation Sans" w:cs="FreeSans"/>
      <w:sz w:val="28"/>
      <w:szCs w:val="28"/>
    </w:rPr>
  </w:style>
  <w:style w:type="paragraph" w:customStyle="1" w:styleId="TextBody">
    <w:name w:val="Text Body"/>
    <w:basedOn w:val="Normal"/>
    <w:rsid w:val="006F2B87"/>
    <w:pPr>
      <w:spacing w:after="120" w:line="288" w:lineRule="auto"/>
    </w:pPr>
  </w:style>
  <w:style w:type="paragraph" w:styleId="List">
    <w:name w:val="List"/>
    <w:basedOn w:val="TextBody"/>
    <w:rsid w:val="006F2B87"/>
    <w:rPr>
      <w:rFonts w:cs="FreeSans"/>
    </w:rPr>
  </w:style>
  <w:style w:type="paragraph" w:styleId="Caption">
    <w:name w:val="caption"/>
    <w:basedOn w:val="Normal"/>
    <w:rsid w:val="006F2B87"/>
    <w:pPr>
      <w:suppressLineNumbers/>
      <w:spacing w:before="120" w:after="120"/>
    </w:pPr>
    <w:rPr>
      <w:rFonts w:cs="FreeSans"/>
      <w:i/>
      <w:iCs/>
    </w:rPr>
  </w:style>
  <w:style w:type="paragraph" w:customStyle="1" w:styleId="Index">
    <w:name w:val="Index"/>
    <w:basedOn w:val="Normal"/>
    <w:rsid w:val="006F2B87"/>
    <w:pPr>
      <w:suppressLineNumbers/>
    </w:pPr>
    <w:rPr>
      <w:rFonts w:cs="FreeSans"/>
    </w:rPr>
  </w:style>
  <w:style w:type="paragraph" w:customStyle="1" w:styleId="Compact">
    <w:name w:val="Compact"/>
    <w:basedOn w:val="Normal"/>
    <w:qFormat/>
    <w:rsid w:val="006F2B87"/>
    <w:pPr>
      <w:spacing w:before="36" w:after="36"/>
    </w:pPr>
  </w:style>
  <w:style w:type="paragraph" w:styleId="Title">
    <w:name w:val="Title"/>
    <w:basedOn w:val="Normal"/>
    <w:next w:val="Normal"/>
    <w:qFormat/>
    <w:rsid w:val="006F2B87"/>
    <w:pPr>
      <w:keepNext/>
      <w:keepLines/>
      <w:spacing w:before="480" w:after="240"/>
      <w:jc w:val="center"/>
    </w:pPr>
    <w:rPr>
      <w:rFonts w:ascii="Calibri" w:hAnsi="Calibri"/>
      <w:b/>
      <w:bCs/>
      <w:color w:val="345A8A"/>
      <w:sz w:val="36"/>
      <w:szCs w:val="36"/>
    </w:rPr>
  </w:style>
  <w:style w:type="paragraph" w:styleId="Subtitle">
    <w:name w:val="Subtitle"/>
    <w:basedOn w:val="Title"/>
    <w:next w:val="Normal"/>
    <w:qFormat/>
    <w:rsid w:val="006F2B87"/>
    <w:pPr>
      <w:spacing w:before="240"/>
    </w:pPr>
    <w:rPr>
      <w:sz w:val="30"/>
      <w:szCs w:val="30"/>
    </w:rPr>
  </w:style>
  <w:style w:type="paragraph" w:customStyle="1" w:styleId="Author">
    <w:name w:val="Author"/>
    <w:next w:val="Normal"/>
    <w:qFormat/>
    <w:rsid w:val="006F2B87"/>
    <w:pPr>
      <w:keepNext/>
      <w:keepLines/>
      <w:suppressAutoHyphens/>
      <w:spacing w:after="200"/>
      <w:jc w:val="center"/>
    </w:pPr>
  </w:style>
  <w:style w:type="paragraph" w:styleId="Date">
    <w:name w:val="Date"/>
    <w:next w:val="Normal"/>
    <w:qFormat/>
    <w:rsid w:val="006F2B87"/>
    <w:pPr>
      <w:keepNext/>
      <w:keepLines/>
      <w:suppressAutoHyphens/>
      <w:spacing w:after="200"/>
      <w:jc w:val="center"/>
    </w:pPr>
  </w:style>
  <w:style w:type="paragraph" w:customStyle="1" w:styleId="Abstract">
    <w:name w:val="Abstract"/>
    <w:basedOn w:val="Normal"/>
    <w:next w:val="Normal"/>
    <w:qFormat/>
    <w:rsid w:val="006F2B87"/>
    <w:pPr>
      <w:keepNext/>
      <w:keepLines/>
      <w:spacing w:before="300" w:after="300"/>
    </w:pPr>
    <w:rPr>
      <w:sz w:val="20"/>
      <w:szCs w:val="20"/>
    </w:rPr>
  </w:style>
  <w:style w:type="paragraph" w:styleId="Bibliography">
    <w:name w:val="Bibliography"/>
    <w:basedOn w:val="Normal"/>
    <w:qFormat/>
    <w:rsid w:val="006F2B87"/>
  </w:style>
  <w:style w:type="paragraph" w:customStyle="1" w:styleId="BlockQuote">
    <w:name w:val="Block Quote"/>
    <w:basedOn w:val="Normal"/>
    <w:next w:val="Normal"/>
    <w:uiPriority w:val="9"/>
    <w:unhideWhenUsed/>
    <w:qFormat/>
    <w:rsid w:val="006F2B87"/>
    <w:pPr>
      <w:spacing w:before="100" w:after="100"/>
    </w:pPr>
    <w:rPr>
      <w:rFonts w:ascii="Calibri" w:hAnsi="Calibri"/>
      <w:bCs/>
      <w:sz w:val="20"/>
      <w:szCs w:val="20"/>
    </w:rPr>
  </w:style>
  <w:style w:type="paragraph" w:customStyle="1" w:styleId="Footnote">
    <w:name w:val="Footnote"/>
    <w:basedOn w:val="Normal"/>
    <w:uiPriority w:val="9"/>
    <w:unhideWhenUsed/>
    <w:qFormat/>
    <w:rsid w:val="006F2B87"/>
  </w:style>
  <w:style w:type="paragraph" w:customStyle="1" w:styleId="DefinitionTerm">
    <w:name w:val="Definition Term"/>
    <w:basedOn w:val="Normal"/>
    <w:rsid w:val="006F2B87"/>
    <w:pPr>
      <w:keepNext/>
      <w:keepLines/>
      <w:spacing w:after="0"/>
    </w:pPr>
    <w:rPr>
      <w:b/>
    </w:rPr>
  </w:style>
  <w:style w:type="paragraph" w:customStyle="1" w:styleId="Definition">
    <w:name w:val="Definition"/>
    <w:basedOn w:val="Normal"/>
    <w:rsid w:val="006F2B87"/>
  </w:style>
  <w:style w:type="paragraph" w:customStyle="1" w:styleId="TableCaption">
    <w:name w:val="Table Caption"/>
    <w:basedOn w:val="Normal"/>
    <w:rsid w:val="006F2B87"/>
    <w:pPr>
      <w:spacing w:before="0" w:after="120"/>
    </w:pPr>
    <w:rPr>
      <w:i/>
    </w:rPr>
  </w:style>
  <w:style w:type="paragraph" w:customStyle="1" w:styleId="ImageCaption">
    <w:name w:val="Image Caption"/>
    <w:basedOn w:val="Normal"/>
    <w:link w:val="BodyTextChar"/>
    <w:rsid w:val="006F2B87"/>
    <w:pPr>
      <w:spacing w:before="0" w:after="120"/>
    </w:pPr>
    <w:rPr>
      <w:i/>
    </w:rPr>
  </w:style>
  <w:style w:type="paragraph" w:customStyle="1" w:styleId="SourceCode">
    <w:name w:val="Source Code"/>
    <w:basedOn w:val="Normal"/>
    <w:link w:val="VerbatimChar"/>
    <w:rsid w:val="006F2B87"/>
  </w:style>
  <w:style w:type="character" w:styleId="CommentReference">
    <w:name w:val="annotation reference"/>
    <w:basedOn w:val="DefaultParagraphFont"/>
    <w:rsid w:val="005928BB"/>
    <w:rPr>
      <w:sz w:val="16"/>
      <w:szCs w:val="16"/>
    </w:rPr>
  </w:style>
  <w:style w:type="paragraph" w:styleId="CommentText">
    <w:name w:val="annotation text"/>
    <w:basedOn w:val="Normal"/>
    <w:link w:val="CommentTextChar"/>
    <w:rsid w:val="005928BB"/>
    <w:rPr>
      <w:sz w:val="20"/>
      <w:szCs w:val="20"/>
    </w:rPr>
  </w:style>
  <w:style w:type="character" w:customStyle="1" w:styleId="CommentTextChar">
    <w:name w:val="Comment Text Char"/>
    <w:basedOn w:val="DefaultParagraphFont"/>
    <w:link w:val="CommentText"/>
    <w:rsid w:val="005928BB"/>
    <w:rPr>
      <w:sz w:val="20"/>
      <w:szCs w:val="20"/>
    </w:rPr>
  </w:style>
  <w:style w:type="paragraph" w:styleId="CommentSubject">
    <w:name w:val="annotation subject"/>
    <w:basedOn w:val="CommentText"/>
    <w:next w:val="CommentText"/>
    <w:link w:val="CommentSubjectChar"/>
    <w:rsid w:val="005928BB"/>
    <w:rPr>
      <w:b/>
      <w:bCs/>
    </w:rPr>
  </w:style>
  <w:style w:type="character" w:customStyle="1" w:styleId="CommentSubjectChar">
    <w:name w:val="Comment Subject Char"/>
    <w:basedOn w:val="CommentTextChar"/>
    <w:link w:val="CommentSubject"/>
    <w:rsid w:val="005928BB"/>
    <w:rPr>
      <w:b/>
      <w:bCs/>
      <w:sz w:val="20"/>
      <w:szCs w:val="20"/>
    </w:rPr>
  </w:style>
  <w:style w:type="paragraph" w:styleId="BalloonText">
    <w:name w:val="Balloon Text"/>
    <w:basedOn w:val="Normal"/>
    <w:link w:val="BalloonTextChar"/>
    <w:rsid w:val="005928BB"/>
    <w:pPr>
      <w:spacing w:before="0" w:after="0"/>
    </w:pPr>
    <w:rPr>
      <w:rFonts w:ascii="Tahoma" w:hAnsi="Tahoma" w:cs="Tahoma"/>
      <w:sz w:val="16"/>
      <w:szCs w:val="16"/>
    </w:rPr>
  </w:style>
  <w:style w:type="character" w:customStyle="1" w:styleId="BalloonTextChar">
    <w:name w:val="Balloon Text Char"/>
    <w:basedOn w:val="DefaultParagraphFont"/>
    <w:link w:val="BalloonText"/>
    <w:rsid w:val="005928B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1042</Words>
  <Characters>5945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carol.greenwood</dc:creator>
  <cp:lastModifiedBy>Carly</cp:lastModifiedBy>
  <cp:revision>2</cp:revision>
  <dcterms:created xsi:type="dcterms:W3CDTF">2014-11-03T02:14:00Z</dcterms:created>
  <dcterms:modified xsi:type="dcterms:W3CDTF">2014-11-03T02:14:00Z</dcterms:modified>
  <dc:language>en-CA</dc:language>
</cp:coreProperties>
</file>